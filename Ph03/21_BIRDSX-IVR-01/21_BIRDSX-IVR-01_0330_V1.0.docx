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"/>
        <w:gridCol w:w="1026"/>
        <w:gridCol w:w="203"/>
        <w:gridCol w:w="4058"/>
        <w:gridCol w:w="978"/>
        <w:gridCol w:w="1223"/>
        <w:gridCol w:w="203"/>
        <w:gridCol w:w="203"/>
        <w:gridCol w:w="203"/>
        <w:gridCol w:w="203"/>
      </w:tblGrid>
      <w:tr w:rsidR="00FE43EE" w:rsidRPr="00FE43EE" w14:paraId="3B206F68" w14:textId="77777777" w:rsidTr="00FE43EE">
        <w:trPr>
          <w:gridAfter w:val="1"/>
          <w:wAfter w:w="36" w:type="dxa"/>
          <w:trHeight w:val="360"/>
        </w:trPr>
        <w:tc>
          <w:tcPr>
            <w:tcW w:w="8468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04F56" w14:textId="77777777" w:rsidR="00FE43EE" w:rsidRPr="00FE43EE" w:rsidRDefault="00FE43EE" w:rsidP="00FE43EE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8"/>
                <w:szCs w:val="28"/>
                <w:u w:val="single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kern w:val="0"/>
                <w:sz w:val="28"/>
                <w:szCs w:val="28"/>
                <w:u w:val="single"/>
                <w14:ligatures w14:val="none"/>
              </w:rPr>
              <w:t>J-SSOD &amp; 001J DRAGONFLY Interface Verification Record</w:t>
            </w:r>
          </w:p>
        </w:tc>
      </w:tr>
      <w:tr w:rsidR="00FE43EE" w:rsidRPr="00FE43EE" w14:paraId="15000230" w14:textId="77777777" w:rsidTr="00FE43EE">
        <w:trPr>
          <w:trHeight w:val="360"/>
        </w:trPr>
        <w:tc>
          <w:tcPr>
            <w:tcW w:w="8468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EC876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kern w:val="0"/>
                <w:sz w:val="28"/>
                <w:szCs w:val="28"/>
                <w:u w:val="single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D5558" w14:textId="77777777" w:rsidR="00FE43EE" w:rsidRPr="00FE43EE" w:rsidRDefault="00FE43EE" w:rsidP="00FE43EE">
            <w:pPr>
              <w:widowControl/>
              <w:jc w:val="center"/>
              <w:rPr>
                <w:rFonts w:ascii="Yu Gothic" w:eastAsia="Yu Gothic" w:hAnsi="Yu Gothic" w:cs="ＭＳ Ｐゴシック"/>
                <w:kern w:val="0"/>
                <w:sz w:val="28"/>
                <w:szCs w:val="28"/>
                <w:u w:val="single"/>
                <w14:ligatures w14:val="none"/>
              </w:rPr>
            </w:pPr>
          </w:p>
        </w:tc>
      </w:tr>
      <w:tr w:rsidR="00FE43EE" w:rsidRPr="00FE43EE" w14:paraId="230BE587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B08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22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0CA49" w14:textId="77777777" w:rsidR="00FE43EE" w:rsidRPr="00FE43EE" w:rsidRDefault="00FE43EE" w:rsidP="00FE43EE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28"/>
                <w:szCs w:val="28"/>
                <w:u w:val="single"/>
                <w14:ligatures w14:val="none"/>
              </w:rPr>
              <w:t>（For 10cm-sized Small Satellite Flight Model）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D48E7" w14:textId="77777777" w:rsidR="00FE43EE" w:rsidRPr="00FE43EE" w:rsidRDefault="00FE43EE" w:rsidP="00FE43EE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7A22C5D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5F00AAEE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3699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22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85B29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8"/>
                <w:szCs w:val="28"/>
                <w:u w:val="single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DE39F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69723FA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7823A796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4E5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B5BCF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DDAA2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948C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AB30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8D48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C64B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7127D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1B82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0794F264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1527B5BD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12DB7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817F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BD1EF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18DC6" w14:textId="77777777" w:rsidR="00FE43EE" w:rsidRPr="00FE43EE" w:rsidRDefault="00FE43EE" w:rsidP="00FE43EE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Satellite Developer </w:t>
            </w:r>
            <w:proofErr w:type="gramStart"/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Name ;</w:t>
            </w:r>
            <w:proofErr w:type="gramEnd"/>
            <w:r w:rsidRPr="00FE43EE">
              <w:rPr>
                <w:rFonts w:ascii="Yu Gothic" w:eastAsia="Yu Gothic" w:hAnsi="Yu Gothic" w:cs="ＭＳ Ｐゴシック" w:hint="eastAsia"/>
                <w:color w:val="FF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B781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FF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FF0000"/>
                <w:kern w:val="0"/>
                <w:sz w:val="18"/>
                <w:szCs w:val="18"/>
                <w14:ligatures w14:val="none"/>
              </w:rPr>
              <w:t>Kyushu Institute of Technology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489C8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FF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6A729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739779C7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6739B8F5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3E37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EA8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1907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AE3EE" w14:textId="77777777" w:rsidR="00FE43EE" w:rsidRPr="00FE43EE" w:rsidRDefault="00FE43EE" w:rsidP="00FE43EE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Satellite </w:t>
            </w:r>
            <w:proofErr w:type="gramStart"/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Name ;</w:t>
            </w:r>
            <w:proofErr w:type="gramEnd"/>
            <w:r w:rsidRPr="00FE43EE">
              <w:rPr>
                <w:rFonts w:ascii="Yu Gothic" w:eastAsia="Yu Gothic" w:hAnsi="Yu Gothic" w:cs="ＭＳ Ｐゴシック" w:hint="eastAsia"/>
                <w:color w:val="FF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6F8C0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FF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FF0000"/>
                <w:kern w:val="0"/>
                <w:sz w:val="18"/>
                <w:szCs w:val="18"/>
                <w14:ligatures w14:val="none"/>
              </w:rPr>
              <w:t>DRAGONFLY</w:t>
            </w:r>
            <w:del w:id="0" w:author="Yudai Etsunaga" w:date="2024-04-01T14:52:00Z">
              <w:r w:rsidRPr="00FE43EE" w:rsidDel="00700B66">
                <w:rPr>
                  <w:rFonts w:ascii="Yu Gothic" w:eastAsia="Yu Gothic" w:hAnsi="Yu Gothic" w:cs="ＭＳ Ｐゴシック" w:hint="eastAsia"/>
                  <w:color w:val="FF0000"/>
                  <w:kern w:val="0"/>
                  <w:sz w:val="18"/>
                  <w:szCs w:val="18"/>
                  <w14:ligatures w14:val="none"/>
                </w:rPr>
                <w:delText xml:space="preserve"> (BIRDS-X)</w:delText>
              </w:r>
            </w:del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1CF0A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FF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A50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7A88A548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7EAB2048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98E4F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5377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E27CD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9AD35" w14:textId="77777777" w:rsidR="00FE43EE" w:rsidRPr="00FE43EE" w:rsidRDefault="00FE43EE" w:rsidP="00FE43EE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P/</w:t>
            </w:r>
            <w:proofErr w:type="gramStart"/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N ;</w:t>
            </w:r>
            <w:proofErr w:type="gramEnd"/>
            <w:r w:rsidRPr="00FE43EE">
              <w:rPr>
                <w:rFonts w:ascii="Yu Gothic" w:eastAsia="Yu Gothic" w:hAnsi="Yu Gothic" w:cs="ＭＳ Ｐゴシック" w:hint="eastAsia"/>
                <w:color w:val="FF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738B" w14:textId="137479C3" w:rsidR="00FE43EE" w:rsidRPr="007C764B" w:rsidRDefault="00C34592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FF0000"/>
                <w:kern w:val="0"/>
                <w:sz w:val="18"/>
                <w:szCs w:val="18"/>
                <w14:ligatures w14:val="none"/>
              </w:rPr>
            </w:pPr>
            <w:ins w:id="1" w:author="Yudai Etsunaga" w:date="2024-04-01T14:52:00Z">
              <w:r w:rsidRPr="007C764B">
                <w:rPr>
                  <w:rFonts w:ascii="Yu Gothic" w:eastAsia="Yu Gothic" w:hAnsi="Yu Gothic" w:cs="ＭＳ Ｐゴシック"/>
                  <w:color w:val="FF0000"/>
                  <w:kern w:val="0"/>
                  <w:sz w:val="18"/>
                  <w:szCs w:val="18"/>
                  <w14:ligatures w14:val="none"/>
                </w:rPr>
                <w:t>DRAGONFLY-FM-01</w:t>
              </w:r>
            </w:ins>
            <w:del w:id="2" w:author="Yudai Etsunaga" w:date="2024-04-01T14:52:00Z">
              <w:r w:rsidR="00FE43EE" w:rsidRPr="007C764B" w:rsidDel="00C34592">
                <w:rPr>
                  <w:rFonts w:ascii="Yu Gothic" w:eastAsia="Yu Gothic" w:hAnsi="Yu Gothic" w:cs="ＭＳ Ｐゴシック" w:hint="eastAsia"/>
                  <w:color w:val="FF0000"/>
                  <w:kern w:val="0"/>
                  <w:sz w:val="18"/>
                  <w:szCs w:val="18"/>
                  <w14:ligatures w14:val="none"/>
                </w:rPr>
                <w:delText>BIRDSX-FM-01</w:delText>
              </w:r>
            </w:del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B5232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FF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D1292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E43AF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0AD73F7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0D138A22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58C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39B7D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0C6CD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78FBF" w14:textId="77777777" w:rsidR="00FE43EE" w:rsidRPr="00FE43EE" w:rsidRDefault="00FE43EE" w:rsidP="00FE43EE">
            <w:pPr>
              <w:widowControl/>
              <w:jc w:val="righ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S/</w:t>
            </w:r>
            <w:proofErr w:type="gramStart"/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N ;</w:t>
            </w:r>
            <w:proofErr w:type="gramEnd"/>
            <w:r w:rsidRPr="00FE43EE">
              <w:rPr>
                <w:rFonts w:ascii="Yu Gothic" w:eastAsia="Yu Gothic" w:hAnsi="Yu Gothic" w:cs="ＭＳ Ｐゴシック" w:hint="eastAsia"/>
                <w:color w:val="FF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7419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FF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FF0000"/>
                <w:kern w:val="0"/>
                <w:sz w:val="18"/>
                <w:szCs w:val="18"/>
                <w14:ligatures w14:val="none"/>
              </w:rPr>
              <w:t>001J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9129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FF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9C6EF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18E07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255C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74A22FE0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2489F0E1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6EEE0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EDE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096C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5E395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88BF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D7AF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3041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90B8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9C7E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1AF783D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0ED5FB3B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AA16F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2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F3EA" w14:textId="77777777" w:rsidR="00FE43EE" w:rsidRPr="00FE43EE" w:rsidRDefault="00FE43EE" w:rsidP="00FE43EE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:u w:val="single"/>
                <w14:ligatures w14:val="none"/>
              </w:rPr>
              <w:t>SIGNATURES / Satellite Development, Sponsor agency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5AFC" w14:textId="77777777" w:rsidR="00FE43EE" w:rsidRPr="00FE43EE" w:rsidRDefault="00FE43EE" w:rsidP="00FE43EE">
            <w:pPr>
              <w:widowControl/>
              <w:jc w:val="center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7A183C80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39920475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3BC28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2D7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9F288" w14:textId="77777777" w:rsidR="00FE43EE" w:rsidRPr="00FE43EE" w:rsidRDefault="00FE43EE" w:rsidP="00FE43E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4B3D" w14:textId="77777777" w:rsidR="00FE43EE" w:rsidRPr="00FE43EE" w:rsidRDefault="00FE43EE" w:rsidP="00FE43E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511FD" w14:textId="77777777" w:rsidR="00FE43EE" w:rsidRPr="00FE43EE" w:rsidRDefault="00FE43EE" w:rsidP="00FE43E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004E9" w14:textId="77777777" w:rsidR="00FE43EE" w:rsidRPr="00FE43EE" w:rsidRDefault="00FE43EE" w:rsidP="00FE43E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04A2" w14:textId="77777777" w:rsidR="00FE43EE" w:rsidRPr="00FE43EE" w:rsidRDefault="00FE43EE" w:rsidP="00FE43E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39836" w14:textId="77777777" w:rsidR="00FE43EE" w:rsidRPr="00FE43EE" w:rsidRDefault="00FE43EE" w:rsidP="00FE43E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335E5" w14:textId="77777777" w:rsidR="00FE43EE" w:rsidRPr="00FE43EE" w:rsidRDefault="00FE43EE" w:rsidP="00FE43E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28A769C9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32D96069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DE70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F31A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7C29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5014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F7044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2A842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DD7B9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9B5B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C06EB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3CA22104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767654D0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4715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CDE3D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69683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8FCF3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CDC8D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0B1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C448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ABDD8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1F07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71020B3F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5BEBD1AB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0A32E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A0D9AE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BA400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5F9241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AA3ED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F8C8B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EF9B58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7598F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38D94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5D7B3D4E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0F8FA139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78263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CDB4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6601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F2415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80CC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FDFC7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89DD3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B7AE7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9BD3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3B24D86D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531BE803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8B019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5EE2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Satellite Development Team (Initiate)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CFFF6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43D9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B6655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7F4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4A9BB92E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177D28AC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8DCF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D2C6B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DE634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530D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24D8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196E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7C30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6EE25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AB777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182D28A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41D0E8D5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E031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2A19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0E963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62873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A811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65959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E5B9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C6270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9071B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0D9254EE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514C8749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0F9F7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304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F7F0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B994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6BA9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406D7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734C9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0ABDB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DCA2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3DC1DD1D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2A5F23F3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EEEEFB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30FDE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474B6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E6BBD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883B00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C6D41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083300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95F6B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E4C3C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11EF74C3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657DDB41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E337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88D3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EA4F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DA282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0057B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F18A1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07CE8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48E6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7A8C8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2FC2F6AB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7EE7851B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1445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7EE36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Satellite Development Team (Reviewed)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A6C54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9CC5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D0BA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4061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4A998747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1FA40139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A669B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FD48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79D1B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E88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7295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2D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E43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8F1F7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5E6E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046E89A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7934D724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9F9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AC41E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27F67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E575B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9F5B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4DF33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805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86A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BB35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189DCFAD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32FD6748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823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D88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0E82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F6C09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09B2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8ADF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8D83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2C83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8F7E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3108A06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2C7D82D0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6FF7EB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6C624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C2FC4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14020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6083A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69BF8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7A5F85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F56C6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09B28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446D3455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377711AD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0288C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6B8A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3717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062C5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9EB3E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294E5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FA32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92450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2C3DD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2680D4F9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19425E5C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DDCAE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80050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Satellite Development Team (Approved)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0D5B4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32FA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834FE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5E2DE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053D3C63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798469B8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AB25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489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576EF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0A3DE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B247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382A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8788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422B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52DD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5F6D272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3C021DBE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8B48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25C1B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47970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7A4E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DA28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DF84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37A28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23B0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E7EF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1A189468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029C760D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BD233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BAFA3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FA7F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FC4C3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C3299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F58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A6C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96BB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B6DB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600D8B0E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0538DDFE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97BA8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9B8F2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8EF62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4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0469C8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AD5B5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52F22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E15E6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AFDA1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10AF7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6E7E7AC6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5230BC1B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90780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1BC79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NAME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B46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28D3B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0F39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CC111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DATE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77648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1581B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0D9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5EDCA848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E43EE" w:rsidRPr="00FE43EE" w14:paraId="52721654" w14:textId="77777777" w:rsidTr="00FE43EE">
        <w:trPr>
          <w:trHeight w:val="360"/>
        </w:trPr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D2B81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AC995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  <w:r w:rsidRPr="00FE43EE">
              <w:rPr>
                <w:rFonts w:ascii="Yu Gothic" w:eastAsia="Yu Gothic" w:hAnsi="Yu Gothic" w:cs="ＭＳ Ｐゴシック" w:hint="eastAsia"/>
                <w:color w:val="000000"/>
                <w:kern w:val="0"/>
                <w:sz w:val="18"/>
                <w:szCs w:val="18"/>
                <w14:ligatures w14:val="none"/>
              </w:rPr>
              <w:t>Sponsor Agency (Approved)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2B2C" w14:textId="77777777" w:rsidR="00FE43EE" w:rsidRPr="00FE43EE" w:rsidRDefault="00FE43EE" w:rsidP="00FE43EE">
            <w:pPr>
              <w:widowControl/>
              <w:jc w:val="left"/>
              <w:rPr>
                <w:rFonts w:ascii="Yu Gothic" w:eastAsia="Yu Gothic" w:hAnsi="Yu Gothic" w:cs="ＭＳ Ｐゴシック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3337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EA4F7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B655C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7DAC34CA" w14:textId="77777777" w:rsidR="00FE43EE" w:rsidRPr="00FE43EE" w:rsidRDefault="00FE43EE" w:rsidP="00FE43E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7DB081A" w14:textId="0AC504BC" w:rsidR="00DE04C0" w:rsidRDefault="00DE04C0" w:rsidP="0041158F">
      <w:pPr>
        <w:jc w:val="center"/>
        <w:sectPr w:rsidR="00DE04C0" w:rsidSect="00A00446">
          <w:headerReference w:type="default" r:id="rId10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tbl>
      <w:tblPr>
        <w:tblW w:w="1290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7"/>
        <w:gridCol w:w="780"/>
        <w:gridCol w:w="1842"/>
        <w:gridCol w:w="352"/>
        <w:gridCol w:w="806"/>
        <w:gridCol w:w="617"/>
        <w:gridCol w:w="371"/>
        <w:gridCol w:w="420"/>
        <w:gridCol w:w="487"/>
        <w:gridCol w:w="204"/>
        <w:gridCol w:w="1916"/>
        <w:gridCol w:w="1665"/>
        <w:gridCol w:w="1350"/>
        <w:gridCol w:w="1230"/>
        <w:gridCol w:w="855"/>
      </w:tblGrid>
      <w:tr w:rsidR="00DE04C0" w:rsidRPr="00DE04C0" w14:paraId="732A6F6C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D04A4" w14:textId="77777777" w:rsidR="00DE04C0" w:rsidRPr="00DE04C0" w:rsidRDefault="00DE04C0" w:rsidP="00DE04C0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14:ligatures w14:val="none"/>
              </w:rPr>
            </w:pPr>
            <w:bookmarkStart w:id="3" w:name="RANGE!B1:O333"/>
            <w:bookmarkEnd w:id="3"/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7DF6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FB0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5DD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4C53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AD1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32A9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5B79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1532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F151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8259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6C15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4C66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C517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EC36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440E9E43" w14:textId="77777777" w:rsidTr="00DE04C0">
        <w:trPr>
          <w:trHeight w:val="4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186D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F6CB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0E5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2C3C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7EE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D622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0E4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D4B0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542E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5A56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79E2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A7B4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764F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88D2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CDB86" w14:textId="77777777" w:rsidR="00DE04C0" w:rsidRPr="00DE04C0" w:rsidRDefault="00DE04C0" w:rsidP="00DE04C0">
            <w:pPr>
              <w:widowControl/>
              <w:jc w:val="righ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BIRDSX-IVR-01</w:t>
            </w:r>
          </w:p>
        </w:tc>
      </w:tr>
      <w:tr w:rsidR="00DE04C0" w:rsidRPr="00DE04C0" w14:paraId="01F2AA74" w14:textId="77777777" w:rsidTr="00DE04C0">
        <w:trPr>
          <w:trHeight w:val="4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5078" w14:textId="77777777" w:rsidR="00DE04C0" w:rsidRPr="00DE04C0" w:rsidRDefault="00DE04C0" w:rsidP="00DE04C0">
            <w:pPr>
              <w:widowControl/>
              <w:jc w:val="righ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54E0D8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No.</w:t>
            </w:r>
          </w:p>
        </w:tc>
        <w:tc>
          <w:tcPr>
            <w:tcW w:w="3108" w:type="dxa"/>
            <w:gridSpan w:val="3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97FC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Item</w:t>
            </w:r>
          </w:p>
        </w:tc>
        <w:tc>
          <w:tcPr>
            <w:tcW w:w="64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8EF9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CEB1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54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204C79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Results</w:t>
            </w:r>
          </w:p>
        </w:tc>
        <w:tc>
          <w:tcPr>
            <w:tcW w:w="43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C6B03E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0820A1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Requirement</w:t>
            </w:r>
          </w:p>
        </w:tc>
        <w:tc>
          <w:tcPr>
            <w:tcW w:w="1412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7C9E54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Verification</w:t>
            </w: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br/>
              <w:t>Method</w:t>
            </w:r>
          </w:p>
        </w:tc>
        <w:tc>
          <w:tcPr>
            <w:tcW w:w="111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076DB53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Evidence document</w:t>
            </w: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br/>
              <w:t>(Document No.)</w:t>
            </w:r>
          </w:p>
        </w:tc>
        <w:tc>
          <w:tcPr>
            <w:tcW w:w="891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6CE432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Reference</w:t>
            </w:r>
          </w:p>
        </w:tc>
      </w:tr>
      <w:tr w:rsidR="00DE04C0" w:rsidRPr="00DE04C0" w14:paraId="5CBB2411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1C69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6EAD176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</w:t>
            </w:r>
          </w:p>
        </w:tc>
        <w:tc>
          <w:tcPr>
            <w:tcW w:w="4782" w:type="dxa"/>
            <w:gridSpan w:val="7"/>
            <w:tcBorders>
              <w:top w:val="double" w:sz="6" w:space="0" w:color="auto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0168AFC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Intercace</w:t>
            </w:r>
            <w:proofErr w:type="spellEnd"/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Requirements for 10cm-sized Satellite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82B3C0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double" w:sz="6" w:space="0" w:color="auto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DAACC3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C69EA2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648E63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5B5DBB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645E60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3948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11464F5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515EBB4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Mechanical Interfaces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3A44A57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768C589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12F5F9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172E95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06D8A8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567B0E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5F9451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6DBC05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76FC78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790B98A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7451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00411D1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2.1.1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5D06415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Coordinate System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5404AD3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5275FD0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37904E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4BD17F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54C10C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22B894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[Definition]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B3EB92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05285E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8E8D71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EB3D76B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ACCB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32FC130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2.1.2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0B737E4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Dimensional Requirements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68C0A8E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421DC0A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A757D4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852AFE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7331ED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F32E37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E4E13E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45DF7C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3F87BD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1668C36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C2EC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F7BCC1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2.1.2(1)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10D2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Satellite Type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7294F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2U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9B50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38E2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1U, 1.5U, 2U, 3U, 4U, 5U, 6U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6E19DF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Review of Design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55210" w14:textId="6AA7E2FB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</w:t>
            </w:r>
            <w:r w:rsidR="00A21258" w:rsidRPr="00A21258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16_BIRDSX-SAR-02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A010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BE24B52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DA9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256DC8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7A19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7A5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657C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2D2F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383B4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0588C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1C9A0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0E601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57476E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0023AC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095F3B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3338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DBD41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3D561185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04110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47CC61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2.1.2(2)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8B4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Width in -Z </w:t>
            </w:r>
            <w:proofErr w:type="gramStart"/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Plane(</w:t>
            </w:r>
            <w:proofErr w:type="gramEnd"/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-Z</w:t>
            </w:r>
          </w:p>
        </w:tc>
        <w:tc>
          <w:tcPr>
            <w:tcW w:w="64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95E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AB5D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E69F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434C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9561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77E4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3404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6CF2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A97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6CFF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B113DF1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ADF3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281971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E5F5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EB79F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4B30D3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+X Plane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FB773" w14:textId="0FE28F51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99.9</w:t>
            </w:r>
            <w:r w:rsidR="002476E9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3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FD8BE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CB73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DAFD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100.0+/-0.1mm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EC1E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(Measurement)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B1F171" w14:textId="5B384C18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(19_BIRDSX-IVR-Attachment1)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8682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Figure2.1.2-1, 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1a~1d</w:t>
            </w:r>
          </w:p>
        </w:tc>
      </w:tr>
      <w:tr w:rsidR="00DE04C0" w:rsidRPr="00DE04C0" w14:paraId="65C34D96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3E3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2997A9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14FB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E5D182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474216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+Y Plane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23DB7" w14:textId="51EA044D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99.9</w:t>
            </w:r>
            <w:r w:rsidR="005F15FA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3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76726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F492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673C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4508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D1ACC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DF31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707850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44EF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ED6C4B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1F3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6CB0AB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667263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-X Plane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1B8A4" w14:textId="226B43BF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99.9</w:t>
            </w:r>
            <w:r w:rsidR="005F15FA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4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8528F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09CB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7DE6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D21A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057D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67C9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4A8619D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6356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5BB998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E3D4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C81366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410684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-Y Plane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C5BDC" w14:textId="5233109E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99.9</w:t>
            </w:r>
            <w:r w:rsidR="005F15FA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4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DCBD0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C483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AAF2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D86B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44F7E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6932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31DA214D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5961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34B798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180DD2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7AFBBE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BC7EB3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F96ADE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29BA2A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7BCECF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5DB8DF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2E1BBC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8ECCD7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F92BC0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B4406B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BC1D6A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6554F9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C9215C3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C669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038334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713F9C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Width in +Z Plane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BF4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3CFE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C755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F487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B518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5A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9AD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E35A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BF6D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98D6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6F91694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AAF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A017AE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41B2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523567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B96AF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+X Plane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8C3F2" w14:textId="7ABBAA0E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99.9</w:t>
            </w:r>
            <w:r w:rsidR="008C1469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2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91E25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4419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5744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100.0+/-0.1mm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BB99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(Measurement)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AB25E" w14:textId="19CC2E54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(19_BIRDSX-IVR-Attachment1)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9669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Figure2.1.2-1, 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2a~2d</w:t>
            </w:r>
          </w:p>
        </w:tc>
      </w:tr>
      <w:tr w:rsidR="00DE04C0" w:rsidRPr="00DE04C0" w14:paraId="7E2297A5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17C8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A92FA8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191F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86A704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663083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+Y Plane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E5848" w14:textId="4DBE5973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99.9</w:t>
            </w:r>
            <w:r w:rsidR="009D196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3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CD8E2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28F3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DC55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178A1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89F9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B04A6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AC6BAC8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936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CC4611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D747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8F8D8A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D9C9B6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-X Plane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33168" w14:textId="704221CD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99.9</w:t>
            </w:r>
            <w:r w:rsidR="00D273D5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4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8B656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D2B2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D6D1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F7AE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ABE7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8DCA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610A607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4DA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4C7754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A0EF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84BDC3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14CDBD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-Y Plane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AA31E" w14:textId="0B14D172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99.9</w:t>
            </w:r>
            <w:r w:rsidR="00D273D5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5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7091D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793B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A863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B77F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6415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5245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AC40F72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E34C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6FAC4A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194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4628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4B5A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89A3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0D05A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5D227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C0A9E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0312E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B8D20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1CF2D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5E748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6B19D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8A2A3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5C5902E7" w14:textId="77777777" w:rsidTr="00DE04C0">
        <w:trPr>
          <w:trHeight w:val="26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6627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B08A29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2.1.2</w:t>
            </w: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br/>
              <w:t>(3) - (9)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551313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Rails Length</w:t>
            </w:r>
          </w:p>
        </w:tc>
        <w:tc>
          <w:tcPr>
            <w:tcW w:w="64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A396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96BF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F3E5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678A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E6BB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814C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26F2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E5ED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4E3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E83F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6036FB5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151E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23FD9A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4B4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BEB2B6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7EBE56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1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B9C7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227.02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3E867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8E85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5D6B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[For Deployment S/W]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A83D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[For Separation Spring]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FCD4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(Measurement)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218D7" w14:textId="2B5A0766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(19_BIRDSX-IVR-Attachment1)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FF55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Figure2.1.2-1, 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3a~3d</w:t>
            </w:r>
          </w:p>
        </w:tc>
      </w:tr>
      <w:tr w:rsidR="00DE04C0" w:rsidRPr="003B7FBC" w14:paraId="638648F2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144A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913829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60FC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E19451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A7BD1A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7C9B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(S/W)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2529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72DE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959BB" w14:textId="77777777" w:rsidR="00DE04C0" w:rsidRPr="003B7FBC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</w:pPr>
            <w:r w:rsidRPr="003B7FBC"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  <w:t>113.5+/-0.1mm (1U)</w:t>
            </w:r>
            <w:r w:rsidRPr="003B7FBC"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  <w:br/>
              <w:t>170.2+/-0.1mm (1.5U)</w:t>
            </w:r>
            <w:r w:rsidRPr="003B7FBC"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  <w:br/>
              <w:t>227.0+/-0.2mm (2U)</w:t>
            </w:r>
            <w:r w:rsidRPr="003B7FBC"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  <w:br/>
              <w:t>340.5+/-0.3mm (3U)</w:t>
            </w:r>
            <w:r w:rsidRPr="003B7FBC"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  <w:br/>
              <w:t>454.0+/-0.4mm (4U)</w:t>
            </w:r>
            <w:r w:rsidRPr="003B7FBC"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  <w:br/>
              <w:t>567.5+/-0.5mm (5U)</w:t>
            </w:r>
            <w:r w:rsidRPr="003B7FBC"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  <w:br/>
              <w:t>681.0+/-0.6mm (6U)</w:t>
            </w:r>
          </w:p>
        </w:tc>
        <w:tc>
          <w:tcPr>
            <w:tcW w:w="17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407D0" w14:textId="77777777" w:rsidR="00DE04C0" w:rsidRPr="003B7FBC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</w:pPr>
            <w:r w:rsidRPr="003B7FBC"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  <w:t>111.5+/-0.1mm (1U)</w:t>
            </w:r>
            <w:r w:rsidRPr="003B7FBC"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  <w:br/>
              <w:t>168.2+/-0.1mm (1.5U)</w:t>
            </w:r>
            <w:r w:rsidRPr="003B7FBC"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  <w:br/>
              <w:t>225.0+/-0.2mm (2U)</w:t>
            </w:r>
            <w:r w:rsidRPr="003B7FBC"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  <w:br/>
              <w:t>338.5+/-0.3mm (3U)</w:t>
            </w:r>
            <w:r w:rsidRPr="003B7FBC"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  <w:br/>
              <w:t>452.0+/-0.4mm (4U)</w:t>
            </w:r>
            <w:r w:rsidRPr="003B7FBC"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  <w:br/>
              <w:t>565.5+/-0.5mm (5U)</w:t>
            </w:r>
            <w:r w:rsidRPr="003B7FBC"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  <w:br/>
              <w:t>679.0+/-0.6mm (6U)</w:t>
            </w: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CAF33" w14:textId="77777777" w:rsidR="00DE04C0" w:rsidRPr="003B7FBC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89FBF0" w14:textId="77777777" w:rsidR="00DE04C0" w:rsidRPr="003B7FBC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2F9CF" w14:textId="77777777" w:rsidR="00DE04C0" w:rsidRPr="003B7FBC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</w:pPr>
          </w:p>
        </w:tc>
      </w:tr>
      <w:tr w:rsidR="00DE04C0" w:rsidRPr="00DE04C0" w14:paraId="325811C2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6872" w14:textId="77777777" w:rsidR="00DE04C0" w:rsidRPr="003B7FBC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:lang w:val="es-MX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B18B2E8" w14:textId="77777777" w:rsidR="00DE04C0" w:rsidRPr="003B7FBC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color w:val="000000"/>
                <w:kern w:val="0"/>
                <w:sz w:val="12"/>
                <w:szCs w:val="12"/>
                <w:lang w:val="es-MX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451CA" w14:textId="77777777" w:rsidR="00DE04C0" w:rsidRPr="003B7FBC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E126E4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41C6C1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2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C465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227.00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D42FA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36148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D8C9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7586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6696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7572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809A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36056EF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062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A2E2B3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567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DCDCE4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B6F325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BF8F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(S/W)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A299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B53B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83C1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74F9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6E5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F787B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ECF5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3666DDA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DAC5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549D74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3BB4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1C50E8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FCC1D0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3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34FC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226.99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98F0F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0315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247C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951D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5CB8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D976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6B62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763E1B7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117D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84B7BA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4720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B26D8F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C5D9F7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C8DF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(S/W)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F643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3AAB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9963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154E8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20C2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9D53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67C8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BE05383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71CC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078867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C551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BE8E12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0120C1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4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671C1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224.97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AE2FC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B6B1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F71E2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B9F3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291AC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493B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49EE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E75B0C6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BBC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95FBBE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1A4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0323C5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242671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9DD1D" w14:textId="587A7CD0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(S</w:t>
            </w:r>
            <w:r w:rsidR="006E00AD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eparation S</w:t>
            </w:r>
            <w:r w:rsidR="00DD2564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pring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4496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099C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9662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7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1AD3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F850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F3A2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6D77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0691CFF1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780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7082B5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F74569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D29D2F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88F22E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63BA5B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951C34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0BDA4E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66B320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96A9B0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9CADBC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65F030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6047FF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5AEA8D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890D03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AD1DA48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F5D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7FF0AA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2.1.3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0E48B40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Rails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162F916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39EA68A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0BE6E2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4953FB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CBB008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D0F8D0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8A27E3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CD1E08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AA0346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F07093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3BF96CD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6341366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FFC5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1272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2.1.3(1)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8F87CF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Number of rails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DF734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4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6AA0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4FD8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FB02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Review of Design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5051B" w14:textId="79927566" w:rsidR="00DE04C0" w:rsidRPr="00DE04C0" w:rsidRDefault="00A35CAB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(</w:t>
            </w:r>
            <w:r w:rsidRPr="00A21258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16_</w:t>
            </w:r>
            <w:r w:rsidR="00DE04C0"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BIRDSX-</w:t>
            </w:r>
            <w:r w:rsidRPr="00A21258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SAR-02</w:t>
            </w:r>
            <w:r w:rsidR="00DE04C0"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1C73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8DF203A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ED2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B0D998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3C78CA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96C073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05D77F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CCFEDF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FE7D44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BC845B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D27831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FDC6AE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5FF366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AD6F69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3BFE62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3ECA54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88D897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644643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18E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39D1D5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2.1.3(2)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D7BFD0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Rails Perpendicularity against +Z Plane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7E97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52D5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A112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163E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37BF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E97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4EE5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89DE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5E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017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1E2DD31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601E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F43C5E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CC1C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271ECD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97EB3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1, +X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87C0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AA52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DD09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Cambria Math" w:eastAsia="Yu Gothic" w:hAnsi="Cambria Math" w:cs="Arial"/>
                <w:kern w:val="0"/>
                <w:sz w:val="12"/>
                <w:szCs w:val="12"/>
                <w14:ligatures w14:val="none"/>
              </w:rPr>
              <w:t>≦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 0.2mm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8C08C" w14:textId="155C5BD2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</w:t>
            </w:r>
            <w:r w:rsidR="005C7F8C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Measurement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.)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F8677" w14:textId="693E7DEC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(19_BIRDSX-IVR-Attachment1)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6414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Figure 2.1.2-1,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4a~4h</w:t>
            </w:r>
          </w:p>
        </w:tc>
      </w:tr>
      <w:tr w:rsidR="00DE04C0" w:rsidRPr="00DE04C0" w14:paraId="75797A68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C801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CDA1DE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A58A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5E7AC7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3CF910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FB2D1B" w14:textId="0316F087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FE38C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6021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A07B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7B50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89F7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979F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250B556A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9DB1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237168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8786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E02A8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2CCB42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1, -Y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28ACC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8983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38A7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9391A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489E9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A0E8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B548C45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823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3089FD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8105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DC76CE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6AB07C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566058" w14:textId="405E4EC7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BADDE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F707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92ED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7944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01FE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52FB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3C8650F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6188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A377DE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6141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E9D4B9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368964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2, -Y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5ACA4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F22D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B8878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3C4F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92FA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5B1F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7EB87966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9C99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3186BB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94A0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2CA0D1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C6512A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A89A1" w14:textId="6658F61D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  <w:r w:rsidR="00DE04C0"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CEDF5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A33F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88692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365ED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088D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E5ED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7185E07F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397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DA7440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88F9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8D85FC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FE0292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2, -X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982D7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4F5C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60BC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E3FA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E027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1DD5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7B8FBB99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24C5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B3693B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DE0F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03B7B5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4F82AE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389E9" w14:textId="12DC1E53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1E804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B11A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238C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8C15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F314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158F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8BD8D22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C6C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F01C2C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A8FB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187E1C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e.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4EE678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3, -X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05F7F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67D5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479A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BFB3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08CD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838F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E5F893E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C167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8558C4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0FA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208936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E0B3F9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26829" w14:textId="3DB25C56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B28F2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A0BE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8831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AC30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7E48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7608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7698E357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0D3B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066ABD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AE57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1A2E7D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1A41CF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3, +Y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8C42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8975B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4D9C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2D08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697D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C1A4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02CBCCB2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680B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B95770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3188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1D0277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985E95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4F5BC" w14:textId="6A297915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640C4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8F27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A88E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2352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DADA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A9D2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29C5ED5A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86EE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A4279A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1797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1DECCB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g.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B60383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4, +Y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593E2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1D2B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D254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AC44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8518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B6B7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3BB0ED3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F668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A7DBBF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A18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162D8F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829884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D7610" w14:textId="19785234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87358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E581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6131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B8388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E13C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286BC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A512944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49F9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FDAABF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3C2E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257E24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h.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09125B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4, +X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FFE5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C75C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EC24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03B7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53E7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AEC1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95CF681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04F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D30942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18CB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5711B4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F3167B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48BEE" w14:textId="11D606F4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5908F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AE8D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26D0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D438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3EB9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26C2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C86CFC3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98BE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228087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4DA5D6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83E28E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3B36F9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5CCFFF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484C08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3DC045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A9F680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065C58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B56C93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B723DA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8B37D5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8DB63D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393148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9CC831E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547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7FD3C6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903350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Rails Perpendicularity against +Y Plane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61FD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F595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30BF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DCBE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4555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A4D7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687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61A0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9FD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097C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5D1760E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EE21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CC4CED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1092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B098D6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881F5D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1, +X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1220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2659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03AE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Cambria Math" w:eastAsia="Yu Gothic" w:hAnsi="Cambria Math" w:cs="Cambria Math"/>
                <w:kern w:val="0"/>
                <w:sz w:val="12"/>
                <w:szCs w:val="12"/>
                <w14:ligatures w14:val="none"/>
              </w:rPr>
              <w:t>≦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 0.2mm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0A315" w14:textId="26279FF6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</w:t>
            </w:r>
            <w:r w:rsidR="00530722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Measurement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.)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D3D70" w14:textId="37D2C8CA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(19_BIRDSX-IVR-Attachment1)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ABF3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Figure 2.1.2-1,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5a~5d</w:t>
            </w:r>
          </w:p>
        </w:tc>
      </w:tr>
      <w:tr w:rsidR="00DE04C0" w:rsidRPr="00DE04C0" w14:paraId="33C50776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E2EC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0864BF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DD06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1D0A85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CD67F1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6C118" w14:textId="019AD875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BA757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9DFA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4E53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9BAD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1470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EECF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16C55C5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C03E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FEE53B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E601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387EB5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5CB59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2, -X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FFA4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2A45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71F7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F79F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7C39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E83CA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60F2A6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344C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8115FF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AE43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A30E96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176870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61DEE" w14:textId="17BC3006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573B3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8255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E664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7C0C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BC1E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B71F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41DB992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9A06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DEC89F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5485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C65A86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2FAF72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3, -X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E8445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1DDA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F002D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8CE8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849F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A6DA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A2FDF25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4F35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2D7967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4088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CB71C5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7C65F5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54A14" w14:textId="66C2E08B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37AC3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5C63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213D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FA2C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4825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7FE9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D1E3594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06FE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52296A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9C64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B3779B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A44391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4, +X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0081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470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5D98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7890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0C22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578F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73336016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622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29467E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0A4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63193C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6FED31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43698" w14:textId="2807A99F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DF4E5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CD59B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8845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A184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1723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7AAE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29958AE9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A30D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D3083E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40AF3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18EFF0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5DAFA9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CCCA2D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190C59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9F9DCE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19C144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BC2045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D2E3C3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1C8574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DC8339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46F7BD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3F0025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A99DD19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EC9E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195C5F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9D977E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Rails Parallelism against +Y Plane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93EC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9D65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0D27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64F8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4FDE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576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2E1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C106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314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C75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5F8BA78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40FA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B985D9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B5C6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9256AA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B799D8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1, -Y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E00F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98D0C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E97E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Cambria Math" w:eastAsia="Yu Gothic" w:hAnsi="Cambria Math" w:cs="Cambria Math"/>
                <w:kern w:val="0"/>
                <w:sz w:val="12"/>
                <w:szCs w:val="12"/>
                <w14:ligatures w14:val="none"/>
              </w:rPr>
              <w:t>≦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 0.2mm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6F799" w14:textId="2D26A40A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</w:t>
            </w:r>
            <w:r w:rsidR="00F84369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Measurement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.)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591A1" w14:textId="3E6FE1B5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(19_BIRDSX-IVR-Attachment1)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0C0A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Figure 2.1.2-1,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6a~6b</w:t>
            </w:r>
          </w:p>
        </w:tc>
      </w:tr>
      <w:tr w:rsidR="00DE04C0" w:rsidRPr="00DE04C0" w14:paraId="3BDC3A9A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A0B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8CE6EA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613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F35BB8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B67969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7E376" w14:textId="6B77EBDA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ADF4D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6C72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3F8D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E34B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9E7F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4B62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28F8A5BB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F04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6CE8E7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C275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7BD688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860DB6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2, -Y</w:t>
            </w: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E447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4F2E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75CD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069B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33B6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B070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141BF5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AADC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CE9A9F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7B6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E29B0C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06F890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89701" w14:textId="603252A5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5C37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7F48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DED5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7D35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3802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A93AC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3151EA2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7140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1A8F23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9610A5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AD7583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2602C4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E900BD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722313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5C6A7C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11E675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67022D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6F66E7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6F7F67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1B7E28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67AACC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B428C8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71C0D2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50AA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FB6DF1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59A672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Rail Edges Flatness on +Z Plane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31FA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2FCA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34D1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21F1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F68C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A52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B33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35F9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5C04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F0B2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63AF831A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20C5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D0FC6F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9A0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C32673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4ADC2C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1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62F6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627F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8E20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Cambria Math" w:eastAsia="Yu Gothic" w:hAnsi="Cambria Math" w:cs="Arial"/>
                <w:kern w:val="0"/>
                <w:sz w:val="12"/>
                <w:szCs w:val="12"/>
                <w14:ligatures w14:val="none"/>
              </w:rPr>
              <w:t>≦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 0.2mm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36369" w14:textId="78C318D6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</w:t>
            </w:r>
            <w:r w:rsidR="00133CB4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Measurement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.)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97035" w14:textId="6F9CC3CC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(19_BIRDSX-IVR-Attachment1)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2A2E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Figure 2.1.2-1,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7a~7d</w:t>
            </w:r>
          </w:p>
        </w:tc>
      </w:tr>
      <w:tr w:rsidR="00DE04C0" w:rsidRPr="00DE04C0" w14:paraId="2F5ED2AE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575D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6C629C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C552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49BD86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9C94DB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75A12" w14:textId="792D411D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07304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4793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B609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5556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9198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4CE6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E4FA4A9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53CD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0BB157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238A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5B4967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BFD42B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2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597D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EC46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1B78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B7A0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56EA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1FBA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621BF1B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B85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5E7DBD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A581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B41798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9DF81A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E1FE3" w14:textId="4D31715D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9A2C1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A6C6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3CD95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6BEF5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9068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BB4B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7FCDB896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D3FB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C72C95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EC3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DAA0EB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034B4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3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D04D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5EAE1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8FB2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8B2E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3512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D493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2CABEBFF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F3FF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9B5A8B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75BD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02B004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CB66DF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5BC8E" w14:textId="37E34D2C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3F57F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FA54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3A3B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CECC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5C40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DF99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04B79A7E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9519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10B809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11B4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F90B81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DF2BB1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4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FF794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C8D8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E741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28A6E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7618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4623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178076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E791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A682C5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AD0C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7A8A98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C7C793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2C5F1" w14:textId="21659408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B0604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B5B3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62BE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E691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1CDE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5D6A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8430EC5" w14:textId="77777777" w:rsidTr="00DE04C0">
        <w:trPr>
          <w:trHeight w:val="7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D7B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EC4AD7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A3FFB2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393259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F15051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4702B6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E3DDA2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5E795F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070DF4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5316EC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473513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6FF5B3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D5A75D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267896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910100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9057FE4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A609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077CC6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2.1.3(3)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EE985E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Rails Width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3AE4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200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365E5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345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7883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11F3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833A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C5B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55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EBC9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F724E27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8068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5F015F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1D7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882375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6911D8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1 (+X, -Y)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5BA1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8.52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141E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x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AE9B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8.52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54789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A07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F93B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Min 8.5 x 8.5 mm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31DA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(Measurement)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4D299" w14:textId="65497F0B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(19_BIRDSX-IVR-Attachment1)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0365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Figure2.1.2-1,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8a~8d</w:t>
            </w:r>
          </w:p>
        </w:tc>
      </w:tr>
      <w:tr w:rsidR="00DE04C0" w:rsidRPr="00DE04C0" w14:paraId="5EF84B0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CE2C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80466A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3BCC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ACE3ED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54E87F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2 (-X, -Y)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1F25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8.52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B63A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x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BBCC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8.52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7667A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3B19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F9BC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72F0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3F94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0166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EB8184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3A2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15EE83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FDA1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25EF9E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A5E05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3 (-X, +Y)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B759E" w14:textId="296AB01B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8.5</w:t>
            </w:r>
            <w:r w:rsidR="007D175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1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C015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x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CC69BA" w14:textId="05FECC6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8.5</w:t>
            </w:r>
            <w:r w:rsidR="007D175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1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00FFD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33A3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D0D6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8BFF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9A83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65FD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0EE8FD04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8D6E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7A8433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D2767C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BC50C3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17197E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4 (+X, +Y)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D6C88" w14:textId="2551BD8F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8.5</w:t>
            </w:r>
            <w:r w:rsidR="007D175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2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981A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x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00B96" w14:textId="31223DA2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8.5</w:t>
            </w:r>
            <w:r w:rsidR="007D175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2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992F2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2540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4DF26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9FDD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B6F0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0390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7114BF63" w14:textId="77777777" w:rsidTr="00DE04C0">
        <w:trPr>
          <w:trHeight w:val="7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F47C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5B0DE5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D4F0CB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CA7C98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BEA51D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751DE2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AC4313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3A0196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FFADD1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6003A9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1D52D3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A33855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58E706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47C1D6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880D26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6946A65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307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FF3875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2.1.3(4)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C9D133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Rails Surface Roughness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603D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D013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3FC0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8BE7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E880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48CD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C055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5063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D17C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5B09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B6C1B15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280D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ED62C1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988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99AA6F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D04966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1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0B595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0447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F507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ＭＳ Ｐゴシック" w:eastAsia="ＭＳ Ｐゴシック" w:hAnsi="ＭＳ Ｐゴシック" w:cs="Arial" w:hint="eastAsia"/>
                <w:kern w:val="0"/>
                <w:sz w:val="12"/>
                <w:szCs w:val="12"/>
                <w14:ligatures w14:val="none"/>
              </w:rPr>
              <w:t>≦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 1.6μm (Ra) 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:vertAlign w:val="superscript"/>
                <w14:ligatures w14:val="none"/>
              </w:rPr>
              <w:t>(*1)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A9E54" w14:textId="77777777" w:rsidR="00DE04C0" w:rsidRDefault="008A5D3D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Inspection</w:t>
            </w:r>
          </w:p>
          <w:p w14:paraId="78BF9B5B" w14:textId="6F573C38" w:rsidR="00DE04C0" w:rsidRPr="00DE04C0" w:rsidRDefault="008A5D3D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(</w:t>
            </w:r>
            <w:proofErr w:type="spellStart"/>
            <w:r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Measurment</w:t>
            </w:r>
            <w:proofErr w:type="spellEnd"/>
            <w:r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7EAFE" w14:textId="567900D1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</w:t>
            </w:r>
            <w:r w:rsidR="00D42A2E"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19_BIRDSX-IVR-Attachment1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EF28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Figure2.1.2-1,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9a~9d</w:t>
            </w:r>
          </w:p>
        </w:tc>
      </w:tr>
      <w:tr w:rsidR="00DE04C0" w:rsidRPr="00DE04C0" w14:paraId="67946588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7EB3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0E871A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DF6F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FD8BBB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8A5849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B6D8A" w14:textId="5B3BDF88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  <w:r w:rsidR="00DE04C0"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6302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μm</w:t>
            </w:r>
            <w:proofErr w:type="spell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(Ra)</w:t>
            </w: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347E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93D2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D01A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430E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B9B860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EFE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28BD83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2D1F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36E6AC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E02C03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2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4BDB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11F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E18C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A7C2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93AB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F06F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26783D8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9E6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3794DD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C70C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56F27D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457F05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D25C2" w14:textId="12C4C260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  <w:r w:rsidR="00DE04C0"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E54A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μm</w:t>
            </w:r>
            <w:proofErr w:type="spell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(Ra)</w:t>
            </w: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14D1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07A32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0AFEA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87E0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A6AB529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9E33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FCF78F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0ABD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8AC561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66F1F5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3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26A4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3200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13D6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E935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6ECB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3CAE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761C38F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4D22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5EF812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A49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4C8EC2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B186FF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8BD108" w14:textId="277EC1C9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  <w:r w:rsidR="00DE04C0"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F279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μm</w:t>
            </w:r>
            <w:proofErr w:type="spell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(Ra)</w:t>
            </w: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F16F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21ABC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87A5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93AA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D4BAB57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3D5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75AC02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B06B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38E67A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92C9B6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4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2E82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023C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9C22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9BD0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5F9E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1FC5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986011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918D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13B1A6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4FB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D0B047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AB6C28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2E1C9" w14:textId="6928ED52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  <w:r w:rsidR="00DE04C0"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C9CD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μm</w:t>
            </w:r>
            <w:proofErr w:type="spell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(Ra)</w:t>
            </w: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975C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F8A98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B905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2E47D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735D7019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3D0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96315A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943696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A2FB9A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3F1698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F6AF6B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5871EE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BB835C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4F46BF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FDF881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D741F7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AE7D48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AD1E13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0BACE0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97EDFD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D1AD4AD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2761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D99A96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2.1.3(5)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B05763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Rails Edges Rounding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5F27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416E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E601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8846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D4D6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F08F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B29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DDE5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76BC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E5F4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591C019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DEA9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2FE1C8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D67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769276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819FB9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1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5302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5751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A48F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Burr-free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E7331" w14:textId="43626963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E681" w14:textId="2FBDF31A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</w:t>
            </w:r>
            <w:r w:rsidR="00781F29"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19_BIRDSX-IVR-Attachment1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8DC8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Figure2.1.2-1,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10a~10d</w:t>
            </w:r>
          </w:p>
        </w:tc>
      </w:tr>
      <w:tr w:rsidR="00DE04C0" w:rsidRPr="00DE04C0" w14:paraId="1A06B97A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65B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2E2B14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557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3B3EAE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846CE7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2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BC0C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FCE2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3FCF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AB766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B1B6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5FB4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B6A8F46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6448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E7ED1C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2424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2F5F4E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0C17B4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3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3AE4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0F4C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BC8E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7A98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0595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F631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771FEE81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69B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170546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3882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A2C1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d.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B0B0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4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52279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599D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C43C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0C34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0EF3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5B1B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067DD975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DC51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E4E274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74552D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987D49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AF3F14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B7B5E9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6E8E38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F6DAB0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D47F8F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D274DD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7E1DB5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EA969B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449265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54F919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89064F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681AC98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17C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BF9D31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2.1.3(6)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A23D50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Rails Surface Area (+Z Plane)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2AF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B73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3C9D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3EED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D7EF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DE9E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568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D265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E08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562F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4FDF606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6EC0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55AAEB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CEC2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62CA04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90DDD9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1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BF31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929B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16CE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Min 6.5 x 6.5 mm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CA314" w14:textId="35114BC5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(M</w:t>
            </w:r>
            <w:r w:rsidR="00B97437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easurement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90E14" w14:textId="723A9A2C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</w:t>
            </w:r>
            <w:r w:rsidR="00F13BDA"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19_BIRDSX-IVR-Attachment1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E10F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5D58907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2EA7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00E9AC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A38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91246B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D2F97B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B70D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6.50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5A90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x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223B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6.50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1224A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646B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4691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61A76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FC56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5CA7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A162965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6C22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48378F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4359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C48622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FEA67E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2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0214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A0C1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DCF8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E4DD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D58B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1715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E274CB5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EB4C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3AADD4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817E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4BADA3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F51E77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2898C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6.50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9726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x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6425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6.50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CBDF8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BAC7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42A5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8648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4851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300E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12FFB23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66F9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5E45B7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82A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6C210C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E0A0FB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3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09912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295D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BC2B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A676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DFB2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85F6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DA4569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1A9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98331D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C62F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10D97B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182163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BAB9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6.50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3087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x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37943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6.50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3CFE0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A57C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35D26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53E8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C0EE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65135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098A96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973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34C356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A573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ADF95F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d.</w:t>
            </w:r>
          </w:p>
        </w:tc>
        <w:tc>
          <w:tcPr>
            <w:tcW w:w="817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E881FA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4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3597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BA6D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D192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B58E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E0D9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CA09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0D71F4F1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890C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CC684B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D842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B2447D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9E5550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CD24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6.50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BBF9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x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2D15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6.50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76A2C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F2C1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A737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CC6F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AD68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4544E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EA4856D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E87E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940BE9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3DDD6D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086EFE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3AE8B4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A21B6C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A6E9D0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08BFFF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5E7BDC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668A90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82A3A2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706C41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99E585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AB0BAB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8F874C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EF700CB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9AF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E08ACA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2.1.3(7)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461F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Rails Contact Length with J-SSOD Rail Guides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F8F7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F5AF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78F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8CD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D056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4E61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C81A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A97E9D6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641C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075DAC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64D8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DE8C99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68BBE9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1, +X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B7AEC" w14:textId="0FDC7B4C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226.</w:t>
            </w:r>
            <w:r w:rsidR="00DB17AE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79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47A84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0292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68F56" w14:textId="77777777" w:rsidR="00DE04C0" w:rsidRPr="003B7FBC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</w:pPr>
            <w:r w:rsidRPr="003B7FBC">
              <w:rPr>
                <w:rFonts w:ascii="ＭＳ Ｐゴシック" w:eastAsia="ＭＳ Ｐゴシック" w:hAnsi="ＭＳ Ｐゴシック" w:cs="Arial" w:hint="eastAsia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>≧</w:t>
            </w: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 xml:space="preserve"> 85.1mm (1U)</w:t>
            </w: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br/>
            </w:r>
            <w:r w:rsidRPr="003B7FBC">
              <w:rPr>
                <w:rFonts w:ascii="ＭＳ Ｐゴシック" w:eastAsia="ＭＳ Ｐゴシック" w:hAnsi="ＭＳ Ｐゴシック" w:cs="Arial" w:hint="eastAsia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>≧</w:t>
            </w: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 xml:space="preserve"> 127.7mm (1.5U)</w:t>
            </w: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br/>
            </w:r>
            <w:r w:rsidRPr="003B7FBC">
              <w:rPr>
                <w:rFonts w:ascii="ＭＳ Ｐゴシック" w:eastAsia="ＭＳ Ｐゴシック" w:hAnsi="ＭＳ Ｐゴシック" w:cs="Arial" w:hint="eastAsia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>≧</w:t>
            </w: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 xml:space="preserve"> 170.3mm (2U)</w:t>
            </w: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br/>
            </w:r>
            <w:r w:rsidRPr="003B7FBC">
              <w:rPr>
                <w:rFonts w:ascii="ＭＳ Ｐゴシック" w:eastAsia="ＭＳ Ｐゴシック" w:hAnsi="ＭＳ Ｐゴシック" w:cs="Arial" w:hint="eastAsia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>≧</w:t>
            </w: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 xml:space="preserve"> 255.4mm (3U)</w:t>
            </w: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br/>
            </w:r>
            <w:r w:rsidRPr="003B7FBC">
              <w:rPr>
                <w:rFonts w:ascii="ＭＳ Ｐゴシック" w:eastAsia="ＭＳ Ｐゴシック" w:hAnsi="ＭＳ Ｐゴシック" w:cs="Arial" w:hint="eastAsia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>≧</w:t>
            </w: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 xml:space="preserve"> 340.5mm (4U)</w:t>
            </w: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br/>
            </w:r>
            <w:r w:rsidRPr="003B7FBC">
              <w:rPr>
                <w:rFonts w:ascii="ＭＳ Ｐゴシック" w:eastAsia="ＭＳ Ｐゴシック" w:hAnsi="ＭＳ Ｐゴシック" w:cs="Arial" w:hint="eastAsia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>≧</w:t>
            </w: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 xml:space="preserve"> 425.6mm (5U)</w:t>
            </w: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br/>
            </w:r>
            <w:r w:rsidRPr="003B7FBC">
              <w:rPr>
                <w:rFonts w:ascii="ＭＳ Ｐゴシック" w:eastAsia="ＭＳ Ｐゴシック" w:hAnsi="ＭＳ Ｐゴシック" w:cs="Arial" w:hint="eastAsia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>≧</w:t>
            </w: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 xml:space="preserve"> 510.8mm (6U)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5A07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(Measurement)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B0234" w14:textId="0EEC8F16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(19_BIRDSX-IVR-Attachment1)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0451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5BB8DB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29D18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681803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0269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975C86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694C9F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1, -Y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4E05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226.80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E909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DD2C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C525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0C8D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516F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F43D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3610CD92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844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7DBAFB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608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DB440F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2BF08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2, -Y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68357" w14:textId="05CA0FCE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226.8</w:t>
            </w:r>
            <w:r w:rsidR="00DB17AE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3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D991D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C10B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AE84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D6F1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B9EE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B935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097DF8F2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B26C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9FB070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A02A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855338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7A5F6D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2, -X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A7BAE" w14:textId="4D5FF4DA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226.8</w:t>
            </w:r>
            <w:r w:rsidR="00DB17AE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678E3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6A85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4264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E7A5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984D0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09F5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16DDA7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41DB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EB4484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778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B637F4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e.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316CAD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3, -X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F8FB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226.85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E9268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750E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845B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6C74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8EF0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6A46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D184D43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3A36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F81B1B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66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30C5EE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CA2979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3, +Y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9D7DF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226.85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F6B3A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7646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4005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CD3A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1932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70A0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A9CDE36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8EF4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6E1A02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A256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E09B87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g.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5F64AD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4, +Y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17743" w14:textId="400FC9D9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224.6</w:t>
            </w:r>
            <w:r w:rsidR="00206BC5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3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6933C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475D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8BDE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AEF4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99FB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179D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0A32BE4A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5B00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83F0AC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84D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AD25B6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h.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308F93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4, +X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4ED1A3" w14:textId="2339D9D2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224.6</w:t>
            </w:r>
            <w:r w:rsidR="00206BC5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2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CD155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843C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D2AB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BBCB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482D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C465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EA29AB1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AD22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51D27F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A93FE7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A96B24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2419EA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A70AFE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01A24F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607DF1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706F96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19BDD0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37A6CB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AA9A44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90F865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3A195F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9020C6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CF36228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58E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0FFB53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2.1.3(8)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6B94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(N/A)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725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4B6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1D7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BF5F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6D48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303F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B45C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246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25A9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A296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3000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DB7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784C1D2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5C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3928DE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85AFED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5EF0D6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EE1914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E8EB2A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369499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938651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38C0C2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EBA653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FC8F7C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BD61AD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FD118A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3AC8BD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D7EE0D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3605DEF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C58C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3B77D3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2.1.3(9)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14AE75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Rail Surface Finish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D2D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69BA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DF307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2047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12F0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6006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B2A1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968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B1D9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A6A6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60AAB9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0915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7D45F4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88BE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4FCC81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09598D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1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1437B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9F3E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F5E0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Hard Anodized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173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Inspection,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Review of Design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(Machine work order,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 xml:space="preserve">Inspection </w:t>
            </w:r>
            <w:proofErr w:type="spellStart"/>
            <w:proofErr w:type="gramStart"/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report,etc</w:t>
            </w:r>
            <w:proofErr w:type="spellEnd"/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.</w:t>
            </w:r>
            <w:proofErr w:type="gramEnd"/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EF0BF" w14:textId="46DD1261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</w:t>
            </w:r>
            <w:r w:rsidR="009B6B90"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19_BIRDSX-IVR-Attachment1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6947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983BD2B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4A9B4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ACF119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C3D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422D29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6F6C420" w14:textId="77777777" w:rsidR="00DE04C0" w:rsidRPr="00DE04C0" w:rsidRDefault="00DE04C0" w:rsidP="00DE04C0">
            <w:pPr>
              <w:widowControl/>
              <w:jc w:val="righ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Type:</w:t>
            </w: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ED977" w14:textId="62C56294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97BE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3264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172E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12B9D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0AC2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9F4D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01C9802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CF04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B9A2BC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1A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AAA68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8C4405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2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E64B7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ABF1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2D17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AADD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B719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0691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39B6D9D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59D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C839A7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ACAA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E7F8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F43B8" w14:textId="77777777" w:rsidR="00DE04C0" w:rsidRPr="00DE04C0" w:rsidRDefault="00DE04C0" w:rsidP="00DE04C0">
            <w:pPr>
              <w:widowControl/>
              <w:jc w:val="righ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Type:</w:t>
            </w: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5D657" w14:textId="06D0E28B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8CA20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1630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1C88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65F47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FB5B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B3AC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128A08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9012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63DAB8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93D2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CDB80A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c.</w:t>
            </w:r>
          </w:p>
        </w:tc>
        <w:tc>
          <w:tcPr>
            <w:tcW w:w="81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BE3095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3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B234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63E1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9525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7FCB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85D12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6214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EA8F545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22F4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EFDB74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BEC1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000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6E5EE" w14:textId="77777777" w:rsidR="00DE04C0" w:rsidRPr="00DE04C0" w:rsidRDefault="00DE04C0" w:rsidP="00DE04C0">
            <w:pPr>
              <w:widowControl/>
              <w:jc w:val="righ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Type:</w:t>
            </w: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FD00D" w14:textId="6066986E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CD4E7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86A4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2C67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5A44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CA6E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B43E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4ECC8C9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37C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F2598D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6478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ED1E4F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d.</w:t>
            </w:r>
          </w:p>
        </w:tc>
        <w:tc>
          <w:tcPr>
            <w:tcW w:w="81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54903E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Rail 4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26EB9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7D3D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5F75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E3BC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7976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85C6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28D8FED2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F8EC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D7628C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695F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BF0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6661" w14:textId="77777777" w:rsidR="00DE04C0" w:rsidRPr="00DE04C0" w:rsidRDefault="00DE04C0" w:rsidP="00DE04C0">
            <w:pPr>
              <w:widowControl/>
              <w:jc w:val="righ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Type:</w:t>
            </w: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87439" w14:textId="6359249A" w:rsidR="00DE04C0" w:rsidRPr="00DE04C0" w:rsidRDefault="00667F4D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1F988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A78F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0398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B018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64E9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1D9A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FE9B168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758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10CF76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97C424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F083E9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A551C2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E2648C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DC2EC1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9E8C4A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1CC929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020312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E0A628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F72F28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7CF90F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0FA399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A801D1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41EA478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7D4C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5B987C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2.1.4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99B398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Envelope Requirements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2FA040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C782A5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8FC801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9CA558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23F38B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E6E975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3B0076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318890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F4DBB7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5234C72" w14:textId="77777777" w:rsidTr="00DE04C0">
        <w:trPr>
          <w:trHeight w:val="300"/>
        </w:trPr>
        <w:tc>
          <w:tcPr>
            <w:tcW w:w="26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698655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64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F73801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2.1.4(1)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6D06880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Dynamic Envelope</w:t>
            </w:r>
          </w:p>
        </w:tc>
        <w:tc>
          <w:tcPr>
            <w:tcW w:w="6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2E9DC79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75FFC61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05F94C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DDBA57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E683E0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020139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[Definition]</w:t>
            </w:r>
          </w:p>
        </w:tc>
        <w:tc>
          <w:tcPr>
            <w:tcW w:w="141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799C768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027BD76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6402A93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D59CC5D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8A69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65C3F1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2.1.4(2) 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DA0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Dynamic Envelope (±Z Plane)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415E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377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4010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869F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635A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5D48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674F1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102BD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2E78C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5109716E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1D1D9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5DC1EF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BC45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9024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8ECC6" w14:textId="77777777" w:rsidR="00DE04C0" w:rsidRPr="00DE04C0" w:rsidRDefault="00DE04C0" w:rsidP="00DE04C0">
            <w:pPr>
              <w:widowControl/>
              <w:jc w:val="righ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+Z: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074B8" w14:textId="4E95DB74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0.5</w:t>
            </w:r>
            <w:r w:rsidR="004B1372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6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9A9C6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DC71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06125" w14:textId="7B4C62FB" w:rsidR="00135A78" w:rsidRDefault="00135A78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135A78">
              <w:rPr>
                <w:rFonts w:ascii="Arial" w:eastAsia="Yu Gothic" w:hAnsi="Arial" w:cs="Arial" w:hint="eastAsia"/>
                <w:color w:val="000000"/>
                <w:kern w:val="0"/>
                <w:sz w:val="12"/>
                <w:szCs w:val="12"/>
                <w14:ligatures w14:val="none"/>
              </w:rPr>
              <w:t>≧</w:t>
            </w:r>
            <w:r w:rsidRPr="00135A78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0.5mm from rail surfaces (+ Z)</w:t>
            </w:r>
          </w:p>
          <w:p w14:paraId="0D7AE039" w14:textId="1A6935B3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No protrusion from rail surfaces</w:t>
            </w:r>
            <w:r w:rsidR="00135A78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(-Z)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8A6A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(Measurement)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E1423" w14:textId="24766DBD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(19_BIRDSX-IVR-Attachment1)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7306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Figure 2.1.4-1,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11</w:t>
            </w:r>
          </w:p>
        </w:tc>
      </w:tr>
      <w:tr w:rsidR="00DE04C0" w:rsidRPr="00DE04C0" w14:paraId="4A26531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16CC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8C672F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47C5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DC7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C108" w14:textId="77777777" w:rsidR="00DE04C0" w:rsidRPr="00DE04C0" w:rsidRDefault="00DE04C0" w:rsidP="00DE04C0">
            <w:pPr>
              <w:widowControl/>
              <w:jc w:val="righ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-Z: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60B8C" w14:textId="25F2D256" w:rsidR="00DE04C0" w:rsidRPr="00DE04C0" w:rsidRDefault="00D82DF8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  <w:r w:rsidR="00DE04C0"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F5EA2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5A4E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4029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532E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F8B8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8CDA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AEACFCE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6D0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45C3B5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15D99B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EDE561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299D06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1DCE43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22B37C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F073FB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424C77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2060F7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D8BB77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409763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A09FC9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C2C256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4A4375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3CD1F6C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2E03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3D0514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2.1.4(3) 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C076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(N/A)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60EF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89A7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337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2C48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98C5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8A9D2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BEB6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2F9D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7810D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9D5B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8219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CD4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25F091D6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B564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26934F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9228FE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DF82B8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4AB796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15CE1F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354DAF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9618F6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EC7091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4B450F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4938BA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B61FAD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8E0A3C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CF8FB4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6CD1D7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7AE2A79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7814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5C7660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2.1.4(4)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A1B6D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Dynamic Envelope (+/-X and +/- Y Plane)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12F7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62F9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5B0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D8EC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998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5E0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05DE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8AF1458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0447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26F614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37E6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44928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6B51FF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+X Plane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88DB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2.00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82764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00943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265E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ＭＳ Ｐゴシック" w:eastAsia="ＭＳ Ｐゴシック" w:hAnsi="ＭＳ Ｐゴシック" w:cs="Arial" w:hint="eastAsia"/>
                <w:color w:val="000000"/>
                <w:kern w:val="0"/>
                <w:sz w:val="12"/>
                <w:szCs w:val="12"/>
                <w14:ligatures w14:val="none"/>
              </w:rPr>
              <w:t>≦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6.5mm from rail surface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(+/-X, +/-Y)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B648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(Measurement)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C1EDB" w14:textId="6E5CC2CD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(19_BIRDSX-IVR-Attachment1)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8778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Figure 2.1.4-1,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13a~13d</w:t>
            </w:r>
          </w:p>
        </w:tc>
      </w:tr>
      <w:tr w:rsidR="00DE04C0" w:rsidRPr="00DE04C0" w14:paraId="7670526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C4FC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07C8C8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7388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CB19DE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503FD4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+Y Plane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18CD36" w14:textId="39B76FA0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6.</w:t>
            </w:r>
            <w:r w:rsidR="00C57AEA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42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85557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D006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4B25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AFF1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9BBE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A418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0D1E098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6E18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ED7189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822B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AB7AA1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305A48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-X Plane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4A268" w14:textId="28565621" w:rsidR="00DE04C0" w:rsidRPr="00DE04C0" w:rsidRDefault="00C57AEA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2.00</w:t>
            </w:r>
            <w:r w:rsidR="00DE04C0"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575CC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0095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2A1B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317B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0A0D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7332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7D1D79F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EC0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4E7B27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396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4C3EFE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BD7CE4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-Y Plane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0832F" w14:textId="0031CBDC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6.</w:t>
            </w:r>
            <w:r w:rsidR="00C57AEA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44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85674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D9153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0D9A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B4F6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2444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1A55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4A89B62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9CBB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21A483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5501F3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DC99F2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AEA5FE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C6EBDA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F6E45C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47786D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87B90C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76E43D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C2D5A4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2EC76E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49B8A5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E15F09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ABB75F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A0EF5B8" w14:textId="77777777" w:rsidTr="00DE04C0">
        <w:trPr>
          <w:trHeight w:val="9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C99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00C125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2.1.4(5)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8043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Constraints on deployable components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7B5A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0E6E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6922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Any deployable components shall be constrained by the satellite itself. The J-SSOD rails and walls shall not be used to constrain these </w:t>
            </w: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deployables</w:t>
            </w:r>
            <w:proofErr w:type="spell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15CB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Review of Design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E0EE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Fit Check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(20_BIRDSX-FCR-01)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E7F8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27DC82D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57CF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6C809D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32F3FF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6B6016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F5FE2D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C8E54E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B5D0DD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BE8FA2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3D1662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34A05D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9D00BF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D67AEF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DAF0D7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FA49E1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951CEF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ADDFC96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5362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1AB147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2.1.5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B3BF53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Mass Properties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663B015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00B0617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997144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3F1B4A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AACF76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89BDC2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E58DEF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26D8E2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FF4514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1631208" w14:textId="77777777" w:rsidTr="00DE04C0">
        <w:trPr>
          <w:trHeight w:val="61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FD56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A416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2.1.5(1)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0C9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Mass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847A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1D33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0E75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1.758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1869F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kg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7309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08367" w14:textId="77777777" w:rsidR="00DE04C0" w:rsidRPr="003B7FBC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</w:pP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>0.13</w:t>
            </w:r>
            <w:r w:rsidRPr="00DE04C0">
              <w:rPr>
                <w:rFonts w:ascii="ＭＳ Ｐゴシック" w:eastAsia="ＭＳ Ｐゴシック" w:hAnsi="ＭＳ Ｐゴシック" w:cs="Arial" w:hint="eastAsia"/>
                <w:color w:val="000000"/>
                <w:kern w:val="0"/>
                <w:sz w:val="12"/>
                <w:szCs w:val="12"/>
                <w14:ligatures w14:val="none"/>
              </w:rPr>
              <w:t>～</w:t>
            </w:r>
            <w:r w:rsidRPr="003B7FBC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lang w:val="es-MX"/>
                <w14:ligatures w14:val="none"/>
              </w:rPr>
              <w:t>1.33kg/1U (1U,1.5U,2U,3U,4U,5U,6U)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DB8C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(Measurement)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639CF" w14:textId="70B229EF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(19_BIRDSX-IVR-Attachment1)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45E5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0A0816B6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971F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E2D4E6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B25FD4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B72F65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4616E7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8D8165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4DEB1A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E52DCB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BE9378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D04565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A70293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BE9B08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F2699B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6E2E2E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928B72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18F137A" w14:textId="77777777" w:rsidTr="00DE04C0">
        <w:trPr>
          <w:trHeight w:val="49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C040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C137E6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2.1.5(2)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5D51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Ballistic Number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BD33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48.83 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53410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kg/m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vertAlign w:val="superscript"/>
                <w14:ligatures w14:val="none"/>
              </w:rPr>
              <w:t>2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463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8C80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ＭＳ Ｐゴシック" w:eastAsia="ＭＳ Ｐゴシック" w:hAnsi="ＭＳ Ｐゴシック" w:cs="Arial" w:hint="eastAsia"/>
                <w:kern w:val="0"/>
                <w:sz w:val="12"/>
                <w:szCs w:val="12"/>
                <w14:ligatures w14:val="none"/>
              </w:rPr>
              <w:t>≦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 115 kg/m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:vertAlign w:val="superscript"/>
                <w14:ligatures w14:val="none"/>
              </w:rP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7E828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2EBB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Structural Analysis Report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(02_BIRDSX-SR-01)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571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7CD3B0A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B0E6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C94728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5F9F76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1955FA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A840BE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6C8414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B7E184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F75B4C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1A437F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403CF2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12DFB0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C03434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4390CE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BB0DB6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ADDBDF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175759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EE31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E3A0DB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2.1.5(3)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D201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(N/A)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3E5F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9507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30C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62E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0C20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09AC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D9C8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ACCA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BB7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9D49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E8C0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0136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4572D35D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C0E0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F22C7A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1685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BDCC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22AC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F84E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B959A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6E113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59594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83C63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171EA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BF095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93E0C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E3BDD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4E2C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4A0DD18B" w14:textId="77777777" w:rsidTr="00DE04C0">
        <w:trPr>
          <w:trHeight w:val="300"/>
        </w:trPr>
        <w:tc>
          <w:tcPr>
            <w:tcW w:w="26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123677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645CB9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2.1.6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E9FA3D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Separation Spring</w:t>
            </w:r>
          </w:p>
        </w:tc>
        <w:tc>
          <w:tcPr>
            <w:tcW w:w="64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2D5D35F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6BECFE4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DE4D68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F07750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C2161F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7B8F59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Refer to </w:t>
            </w: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AppendixG</w:t>
            </w:r>
            <w:proofErr w:type="spellEnd"/>
          </w:p>
        </w:tc>
        <w:tc>
          <w:tcPr>
            <w:tcW w:w="141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DB24AB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BE841E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835912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1AFB511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F2C959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　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C72ADD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2.1.7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68527D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Access Window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0D5554A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1D9DF28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F6CCBD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BD447C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9D1726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31DE71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D36BD1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7FFDDA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DE6935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B791F75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2310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0E0C4C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2.1.7(1)</w:t>
            </w:r>
          </w:p>
        </w:tc>
        <w:tc>
          <w:tcPr>
            <w:tcW w:w="2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A905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Operation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119D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9806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0093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6F8C3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Do not access the satellite after storing the case.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2A15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Review of Design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3BF5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Safety Assessment Report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lastRenderedPageBreak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09D2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025B9248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99E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4F4266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5730DB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9E152C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430C84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E80F40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41FC53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1DE43E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6E0864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E8B5D6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38C1B6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10515F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B2877D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A89C45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23E7D5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9B41F0D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78A8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25B3E7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2.1.8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178DDD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Structural Strength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64E221F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523E03C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023DD9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AF8735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86EDFF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09332D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A1244B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9E2D57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E23AD1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7222CC4" w14:textId="77777777" w:rsidTr="00DE04C0">
        <w:trPr>
          <w:trHeight w:val="13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0B7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B7BC01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2.1.8(1)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550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Main Structure Strength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BAE2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417D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40DA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 satellite shall have a sufficient structural strength with a necessary safety margin through the ground operation, testing, ground handling, and on-orbit operations.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D1C2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(Stress Analysis Report)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F005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Structural Analysis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(02_ BIRDSX-SR-01)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D6F4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7C46460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C235C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385573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D6EB35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AE1ECF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84C7E9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9A1764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24301D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FAB827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1B8900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07B42E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3C34FD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6DAF1D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87C1C1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C4F9D6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555CDC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61B8D2B" w14:textId="77777777" w:rsidTr="00DE04C0">
        <w:trPr>
          <w:trHeight w:val="9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B6DD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CC2EA4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2.1.8(2)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2F06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Rails Strength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ED58E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7E28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9CAE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Each rail shall have a sufficient structural strength with 46.6 N of a combined load of the preload and the spring load by the main spring.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AD25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(Stress Analysis Report)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54C0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Structural Analysis Report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(02_ BIRDSX-SR-01)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3316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0B21F56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3866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448312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936CA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2BD272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D94CCA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07B09D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B345BC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2B2051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279F96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C60D6A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A17AB6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9171CA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6B3202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0E4C70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3B3B84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60A19A7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91D6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798E4B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2.1.9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BD9A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Stiffness</w:t>
            </w:r>
          </w:p>
        </w:tc>
        <w:tc>
          <w:tcPr>
            <w:tcW w:w="1284" w:type="dxa"/>
            <w:gridSpan w:val="3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B032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258.4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252E0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Hz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2F51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06E0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Minimum fundamental frequency </w:t>
            </w:r>
            <w:r w:rsidRPr="00DE04C0">
              <w:rPr>
                <w:rFonts w:ascii="ＭＳ Ｐゴシック" w:eastAsia="ＭＳ Ｐゴシック" w:hAnsi="ＭＳ Ｐゴシック" w:cs="Arial" w:hint="eastAsia"/>
                <w:color w:val="000000"/>
                <w:kern w:val="0"/>
                <w:sz w:val="12"/>
                <w:szCs w:val="12"/>
                <w14:ligatures w14:val="none"/>
              </w:rPr>
              <w:t>≧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30 [Hz]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B09F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(Stress Analysis Report)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A44B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Structural Analysis Report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(02_ BIRDSX-SR-01)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BD1B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C8510E4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6D4E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BA2E62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3645B8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C174EF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53C165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D31060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CC21EC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E22998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068612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F62F25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1F8258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7C5C81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99954A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A52272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CB590E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D0EBF5B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5B0E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1C1537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0AC784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Electrical Interface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238F8A3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54B6874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971393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7ADAFB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D3A5E7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345C48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6925B9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7CFBDA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7AC037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8601593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E3F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768853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2.2.1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FCC7C8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Deployment Switch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12D3360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4BCD116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52141E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7E94E0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C63FF2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33F1D2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74E59A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3D2388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2CE88B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F6EBAEE" w14:textId="77777777" w:rsidTr="00DE04C0">
        <w:trPr>
          <w:trHeight w:val="13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85F4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CDAF29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2.2.1(1)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96A9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Fault tolerant design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E81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4B3F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A031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Satellite shall not be activated when either of two switches depressed. Fault tolerant design according to SSP51721.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5982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Review of Design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B8B67" w14:textId="4F9A8DA0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Safety Assessment Report for Phase3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FC9D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A863296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6326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6C8492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CAB055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7F84F2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C00FA0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C84082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039897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A5ACCF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876889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66390D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4B7EBC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EDD3E8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8B4D04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BA8259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CB5EE5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20D90F2" w14:textId="77777777" w:rsidTr="00DE04C0">
        <w:trPr>
          <w:trHeight w:val="6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856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ABC886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2.2.1(2)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9605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Location of end rail switch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18E5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DB9C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CE6E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Location of end rail switch shall conform to Figure 2.2.1-1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2FD1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Review of Design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34426" w14:textId="4EB7A574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</w:t>
            </w:r>
            <w:r w:rsidR="00514BC1"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15_BIRDSX-SAR-02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4A50E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Figure 2.2.1-1,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14</w:t>
            </w:r>
          </w:p>
        </w:tc>
      </w:tr>
      <w:tr w:rsidR="00DE04C0" w:rsidRPr="00DE04C0" w14:paraId="1A026AA7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E592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32EDA5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77B768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67FE08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2D67F8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9E8278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A404D4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FE0F58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438355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B639A7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7294F6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6D7CE2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00D712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EBBF3F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B8A0C3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6D6B13C" w14:textId="77777777" w:rsidTr="00DE04C0">
        <w:trPr>
          <w:trHeight w:val="74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23AA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B50ABB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2.2.1(3)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7D11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Location of side rail switch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E0C4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9788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1952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Location of side rail </w:t>
            </w: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switchshall</w:t>
            </w:r>
            <w:proofErr w:type="spell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conform to Figure 2.2.1-2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42F4C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Review of Design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504F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CDBB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Figure 2.2.1-1,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15</w:t>
            </w:r>
          </w:p>
        </w:tc>
      </w:tr>
      <w:tr w:rsidR="00DE04C0" w:rsidRPr="00DE04C0" w14:paraId="1DFBA5DA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A20E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DAC995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183F95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F00A0A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61FBC5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A8882A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209645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D5A1F8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577C54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ED6FED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8FC639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58562A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925C55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910179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9668B5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06FC523" w14:textId="77777777" w:rsidTr="00DE04C0">
        <w:trPr>
          <w:trHeight w:val="26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6669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86AE39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2.2.1(4)</w:t>
            </w:r>
          </w:p>
        </w:tc>
        <w:tc>
          <w:tcPr>
            <w:tcW w:w="310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9A97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Tip shape of side rail switch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7080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AFD0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AA009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ＭＳ Ｐゴシック" w:eastAsia="ＭＳ Ｐゴシック" w:hAnsi="ＭＳ Ｐゴシック" w:cs="Arial" w:hint="eastAsia"/>
                <w:color w:val="000000"/>
                <w:kern w:val="0"/>
                <w:sz w:val="12"/>
                <w:szCs w:val="12"/>
                <w14:ligatures w14:val="none"/>
              </w:rPr>
              <w:t>≧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R2.4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63F4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Review of Design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77CF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2ADB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E7D116A" w14:textId="77777777" w:rsidTr="00DE04C0">
        <w:trPr>
          <w:trHeight w:val="26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AA04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6130E4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1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1838E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4CA23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88BE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mm(R)</w:t>
            </w:r>
          </w:p>
        </w:tc>
        <w:tc>
          <w:tcPr>
            <w:tcW w:w="3753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81ACD1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9F25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1254D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704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94691CA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1E86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D0C6EA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0FF182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54F3FB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C4BAF9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E9AF29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95A5FE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B1F00B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F6AF20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4D3BAF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9B7F64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16F371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2A1438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FA8412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4D923F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8B81014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D1A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19EDF0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2.2.1(5)</w:t>
            </w:r>
          </w:p>
        </w:tc>
        <w:tc>
          <w:tcPr>
            <w:tcW w:w="310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F67A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Reaction force of side rail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97AC5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C1E9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E402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ＭＳ Ｐゴシック" w:eastAsia="ＭＳ Ｐゴシック" w:hAnsi="ＭＳ Ｐゴシック" w:cs="Arial" w:hint="eastAsia"/>
                <w:color w:val="000000"/>
                <w:kern w:val="0"/>
                <w:sz w:val="12"/>
                <w:szCs w:val="12"/>
                <w14:ligatures w14:val="none"/>
              </w:rPr>
              <w:t>≦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0.26 [N] per 1U size satellite.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0D68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Review of Design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3DF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8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CA0F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F5664D1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9BC5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45D998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1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6A18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FDD0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CF7B0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0D1A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7E06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8254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C1E6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6C23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0C59C6F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68AC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8E6E0D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C4D5FB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F5CE83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A4624F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00498B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B63191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3C6702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ECA72F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7A9814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CD0DA2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34D085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D44ED9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85B450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073AD2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17F80C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F392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B11279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2.2.1(6)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7FD0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(N/A)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2F27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BBF7BF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C4FA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8777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CA44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6A4D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E814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365D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63D5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C562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2C3D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26F59A25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CD15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67828D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AC45E7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A69775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B150D1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1A4112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E340C2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DC2B9A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258861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91D256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E31B73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44E930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56BF39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96C1B8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367FA2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7F5EC75" w14:textId="77777777" w:rsidTr="00DE04C0">
        <w:trPr>
          <w:trHeight w:val="9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325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5C3169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2.2.1(7)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6504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Power interruption function of end rail switch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3BC0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1C79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1C9C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The end rail switch shall be set does not operate until it protrudes 0.75mm min. from rail surfaces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FEB60" w14:textId="77777777" w:rsidR="00DE04C0" w:rsidRDefault="00236617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</w:t>
            </w:r>
          </w:p>
          <w:p w14:paraId="37070221" w14:textId="770B3532" w:rsidR="00DE04C0" w:rsidRPr="00DE04C0" w:rsidRDefault="00236617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(Measurement)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98B3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Inhibit Function Test Report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(21_BIRDSX-IFTR-01)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EDE6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Figure 2.2.1-4,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16</w:t>
            </w:r>
          </w:p>
        </w:tc>
      </w:tr>
      <w:tr w:rsidR="00DE04C0" w:rsidRPr="00DE04C0" w14:paraId="3CD0622A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D076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7924F3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2F5C56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9A3B55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870ED8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F541CF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8E91FC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274F78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C48AE8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B5CBC5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FB18DF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9A070C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B13950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94813D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D2EF09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CB84287" w14:textId="77777777" w:rsidTr="00DE04C0">
        <w:trPr>
          <w:trHeight w:val="8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2BD9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E40765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2.2.1(8)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8C6B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Power interruption function of side rail switch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B3B1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76D9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46AE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The side rail switch shall be set does not operate until it protrudes 1.5mm min. from rail surfaces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64EC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Inspection, Test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9E65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75A1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Figure 2.2.1-4,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17</w:t>
            </w:r>
          </w:p>
        </w:tc>
      </w:tr>
      <w:tr w:rsidR="00DE04C0" w:rsidRPr="00DE04C0" w14:paraId="56EABA49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1FE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51D486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F6FFB7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610340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6A95C0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A3CE7D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D97E94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7DCC9B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C326C0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5675BD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93B981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E4627F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477C30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18212B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61536F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37474EE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9557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95092F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2.2.1(9)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3EF2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Movable Stroke of end rail switch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49B16B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CC453D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1FAC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EBF0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43000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4E4E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D91D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1840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2078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7DF3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A657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1A29B520" w14:textId="77777777" w:rsidTr="00DE04C0">
        <w:trPr>
          <w:trHeight w:val="12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6A65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B18A70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C92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3F187D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3F4D0F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Stroke (a)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184B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F4D83C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BC42EB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Deployment Switches shall store up to rail end face (-Z plane) while loading the satellite into the satellite launch case and satellite deploy case.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0413E1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1F875FD" w14:textId="483240DD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</w:t>
            </w:r>
            <w:r w:rsidR="00BD004D"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19_BIRDSX-IVR-Attachment1</w:t>
            </w:r>
            <w:r w:rsidR="00BD004D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)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3D33F2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C6E7368" w14:textId="77777777" w:rsidTr="00DE04C0">
        <w:trPr>
          <w:trHeight w:val="9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41D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9E8142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996C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2FA00C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BFC736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Stroke (b)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467E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B73AE5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FF3FEC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No structural deformation and destruction occur during the phase from launch to satellite deploy operation.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E81AA2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F68704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Vibration Test Report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 w:type="page"/>
              <w:t>(25_BIRDSX-VT-01)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4A942A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F55DFE8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E30D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6B4ED6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3F92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179651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928181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Stroke (c)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12A6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4C1E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EB65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Do not affect the satellite in the -Z direction when the satellite deploy operation.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BA727F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5E7B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Safety Assessment Report for Phase3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(15_BIRDSX-SAR-02(Φ3)))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6D994" w14:textId="77777777" w:rsidR="00DE04C0" w:rsidRPr="0078729B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6C71E391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B724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6DC64C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126B9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DB7AA5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A0EEE4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9D7DA6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8E1AB1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46E0BE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CCBF96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82CE0A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CB4466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AFCE8E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37FD4E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A16E2A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B02FB5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6625789" w14:textId="77777777" w:rsidTr="00DE04C0">
        <w:trPr>
          <w:trHeight w:val="31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4282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3F4A74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2.2.1(10)</w:t>
            </w:r>
          </w:p>
        </w:tc>
        <w:tc>
          <w:tcPr>
            <w:tcW w:w="310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2ED9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Total spring force (-Z plane)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2AC8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180A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03BD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1.08 ~ 5.3N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34660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(or Review of Design)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BA40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Safety Assessment Report for Phase3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(15_BIRDSX-SAR-02(Φ3)))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FF62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032A8168" w14:textId="77777777" w:rsidTr="00DE04C0">
        <w:trPr>
          <w:trHeight w:val="31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ECC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EBD50A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1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B40B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EEC5E" w14:textId="2EC96BAE" w:rsidR="00DE04C0" w:rsidRPr="00DE04C0" w:rsidRDefault="00D52A46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3ED95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3EC5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E9F6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A4CA3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E7D7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118A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6037411A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31DA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284F28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158D64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820FBD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46B559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4BF039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EF9256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71D863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2B2A7B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AD84EF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759A0B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4774E3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FFF932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ABE1C5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A51D3C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77FE0D4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9764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5CBA15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2.2.2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FF86F4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Ground Handling Pin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68D0C76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2C7DF25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6C6B11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F85D0F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BAEAAB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6D7E22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30CE54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0C514E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3BFFDF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7347611" w14:textId="77777777" w:rsidTr="00DE04C0">
        <w:trPr>
          <w:trHeight w:val="9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E50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FA5C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2.2.2(1)</w:t>
            </w:r>
          </w:p>
        </w:tc>
        <w:tc>
          <w:tcPr>
            <w:tcW w:w="2291" w:type="dxa"/>
            <w:gridSpan w:val="2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047D67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Design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EFC600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FCA9E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0DBED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DA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Do not use the Ground Handling pin as a hazard control except for handling on the ground.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EAC6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Review of Design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9ACA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Safety Assessment Report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0B74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36368111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1809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F80CB0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AFA1A3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7CBDFA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35014A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56F0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2803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DC23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11BC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212E8D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A7C957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87EE9F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7E3A77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39C532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F2FC21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7E4C3D8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3B4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4A9AF7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2.2.2(2)</w:t>
            </w:r>
          </w:p>
        </w:tc>
        <w:tc>
          <w:tcPr>
            <w:tcW w:w="2291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CBC844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Operation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2B65C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CF9F5" w14:textId="2D17C9F8" w:rsidR="00DE04C0" w:rsidRPr="00DE04C0" w:rsidRDefault="00D52A46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3E045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983B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Remove the Ground Handling pin before install the satellite in the J-SSOD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F55A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Review of Design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5D4C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Safety Assessment Report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028A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3BD53CC0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A1740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59ACDA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ED0BD5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8FB75A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1DCC45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D63D93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A91475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26A69B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76733A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D3660A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A2669E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EB9227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F6C633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C26CDA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7AB908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E5EAB57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6F2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31E4B5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2.2.3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C3C5C2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(N/A)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42A9574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758647A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B78FF4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BE7416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1C5061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E87ECA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F8FDC3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D00711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4FE646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1DBB579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265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22B832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A52C40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43668F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665258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15D20B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CBD6F5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A661CE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A7082B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9549A4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DAF54C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A5559D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763B83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79ED12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2CB71D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3B84432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D7C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7DB813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2.2.4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AF94DB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3926149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04F0621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4EFA43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87A6FC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C1ECA7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449C7F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Refer to [4.2.2.2(2)]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D882F6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C9088B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FD9DB1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FA741F5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D2FD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DC0563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6B86E6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C70008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FD1A4E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8AFBB3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8ADCE2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ECB59B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A3E3C6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0A0947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B6D3B0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87F520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77B2E3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BA7B82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C4FE23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52C2833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A413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EC607A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2.2.5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E20253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(N/A)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0240E54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0EA8D26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D9B70D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F44A8E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8111DD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3B3364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D35DB7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632563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422C6A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2B77BD1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EE81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8EACA1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256D6D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87D398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714725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6744BD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68DC90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865D02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4F06F3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6E7908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C9FAAE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46C84D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230D79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6CA96A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501D79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E86961C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C5D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25466F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2.3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AFEB44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Operation Requirements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856B12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0D7093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488AFE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AD0607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710CC1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BFBFBF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A7307B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9FBE48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F79E75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2AD544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A1F61EF" w14:textId="77777777" w:rsidTr="00DE04C0">
        <w:trPr>
          <w:trHeight w:val="9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8F1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733DDF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2.3(1)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740C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Maximum Stowage Duration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D937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E653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EB37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Maximum stowage duration shall assume the max stowage duration may be about 1 year.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8DCF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Review of Design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vertAlign w:val="superscript"/>
                <w14:ligatures w14:val="none"/>
              </w:rPr>
              <w:t>(*2)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2A54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The satellite is designed based on proper stowage duration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ABC8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692AA07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CDF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D7642C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CED12D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DF91C5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8C246F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02A805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98ABCC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A7843E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2D2D90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DDDAE8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C7D2C9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925460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5FC167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2F7B01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32B7E2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6D6A3C7" w14:textId="77777777" w:rsidTr="00DE04C0">
        <w:trPr>
          <w:trHeight w:val="112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1B9E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8962B0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2.3(2)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63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On-orbit Maintenance</w:t>
            </w: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br/>
              <w:t>Limitation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964F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43110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1F7D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On-orbit maintenance limitation will not plan any activation, checkout, or maintenance after the delivery.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DBDF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Review of Design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vertAlign w:val="superscript"/>
                <w14:ligatures w14:val="none"/>
              </w:rPr>
              <w:t>(*2)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2D4B7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No maintenance required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466C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84B1E44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5BC7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B2C23C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648CF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78192A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0E3510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BA957C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A9886D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87AC0E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8461D2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4D846F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827529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799258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9428E3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957389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222B37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DD5A7C7" w14:textId="77777777" w:rsidTr="00DE04C0">
        <w:trPr>
          <w:trHeight w:val="11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E83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6DDC48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2.3(3)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91F2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Cold Launch Requirements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BCBFC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173B3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7B71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 satellite shall have a capability to survive in the cold launch environment (i.e. w/o power).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724A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Review of Design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vertAlign w:val="superscript"/>
                <w14:ligatures w14:val="none"/>
              </w:rPr>
              <w:t>(*2)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6D35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No power required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6B04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7B89DF6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4D2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FA7363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CD80D1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7BD44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48C3B6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2CED4E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3CB560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AAFFA6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C26DDC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A16B4E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42779D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97AA24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0B0177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E82224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16AC29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46F507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09E3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7117DA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2.3(4</w:t>
            </w:r>
            <w:proofErr w:type="gramStart"/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),(</w:t>
            </w:r>
            <w:proofErr w:type="gramEnd"/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5)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50DCD2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Minimum Time until Appendage Deployment &amp; RF Radiation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3289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89B7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02A8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DD174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3A1B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0B57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258C7F1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F50E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27EAB8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7CB3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48CB19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68E5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Timer Setting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0F1E0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FFF9D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E216EC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Cambria Math" w:eastAsia="Yu Gothic" w:hAnsi="Cambria Math" w:cs="Arial"/>
                <w:color w:val="000000"/>
                <w:kern w:val="0"/>
                <w:sz w:val="12"/>
                <w:szCs w:val="12"/>
                <w14:ligatures w14:val="none"/>
              </w:rPr>
              <w:t>≧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30 minutes</w:t>
            </w: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3A3737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Function Test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090F49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Antenna Deployment and RF transmission Test (22_BIRDSX-AD&amp;RFT-01)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40441A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4B69C27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B470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CE0FFF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9269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B142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09FE73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Minimum Time until Mechanism Deployment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60FC9" w14:textId="4C7C70D8" w:rsidR="00DE04C0" w:rsidRPr="00DE04C0" w:rsidRDefault="005372AD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484D9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min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5685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0C8F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9FA932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CEB4C4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9DB14B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670FD21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15EC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FED031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CF95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6C3B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36025E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Minimum Time until RF Radiation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A7BD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33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8CA83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min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61D1A2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581D09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02B289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2BFE6A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700029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53D8292" w14:textId="77777777" w:rsidTr="00DE04C0">
        <w:trPr>
          <w:trHeight w:val="84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BA86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F67D02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9617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0D621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178948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Function Test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6AAC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3574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9591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Whenever either of two deployment switches is re-depressed, the timer shall be reset.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A978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Function Test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2D76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Antenna Deployment and RF transmission Test (22_BIRDSX -AD&amp;RFT-01)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F46D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3BCFE27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6D41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DC2260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C3AC26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541932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FB845C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B596C4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09BFE9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B81D68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F10727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504A64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E6D056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77639E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D98572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854D6F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9C7095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E36FA26" w14:textId="77777777" w:rsidTr="00DE04C0">
        <w:trPr>
          <w:trHeight w:val="9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11E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40FC9A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2.3(6)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7DE9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Limitation of the satellite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409C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8AC0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B747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 satellite deployment window shall not be restricted by a satellite design.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095E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Review of Design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2DAF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No strict requirement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703B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27D8AB89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735C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147196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FA6D69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E834BF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E05A09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8EF04B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494D95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D62B7E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F369FF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DA4A32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013B46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EFCDE2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5E49A3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DFC6A4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786C24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68EC6DB" w14:textId="77777777" w:rsidTr="00DE04C0">
        <w:trPr>
          <w:trHeight w:val="4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97D0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E7DB88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2.4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81DD89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Environmental Requirements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2C0B94E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535CB05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5E609E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517501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A6771E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D89303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30C6A0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E4C6E8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538FEA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E605F40" w14:textId="77777777" w:rsidTr="00DE04C0">
        <w:trPr>
          <w:trHeight w:val="64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F862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779F0F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2.4.1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C1DFE0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Random Vibration and Acceleration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55A8667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38705F3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A01955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9CB656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AFDF3B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B7C72E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050C83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61D6D3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1F4FB7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83BDCCE" w14:textId="77777777" w:rsidTr="00DE04C0">
        <w:trPr>
          <w:trHeight w:val="10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CB4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1AC4E8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2.4.1(a)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CBF8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Quasi-static Acceleration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C398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8566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6624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 satellite shall assume the condition defined in the section 2.4.1(a).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57A5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 w:type="page"/>
              <w:t>(Stress Analysis Report)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2293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Structural Analysis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 w:type="page"/>
              <w:t>(02_BIRDSX-SR-01)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3771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1786E8B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2C0E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80001C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350827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2AAB76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A4B852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E3EDCD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CAAF12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4F174B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E16DE9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E65AEA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DEA232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A54150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6B81A7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FDC2E6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CED2A3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88BC0B0" w14:textId="77777777" w:rsidTr="00DE04C0">
        <w:trPr>
          <w:trHeight w:val="11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B50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B6F4C1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2.4.1(b)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6500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Random Vibration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87E7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9AE3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C88C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 satellite shall assume the condition defined in the section 2.4.1(b).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7571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Test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(Vibration Test Report)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4D45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Vibration Test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(25_BIRDSX-VT-01)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1DB6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24D277B9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BDC7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8F62B8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6F0D9E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0E3153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2B159E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8D225D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101A04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66EF6C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9FEC7B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E4004D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9061AF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A449F4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59EB60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4B987C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C9AAC5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544C2FE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7C02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0A4ABF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2.4.2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865AA8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On-orbit Acceleration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0F4BAC5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651EB73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6682C6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57D0AD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915D19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517696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E324C9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AB0DFA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E7FBB6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D592192" w14:textId="77777777" w:rsidTr="00DE04C0">
        <w:trPr>
          <w:trHeight w:val="10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780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27F1BC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2.4.2(a)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978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On-orbit Acceleration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52E1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6948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CED4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 satellite shall assume the condition defined in the section 2.4.2(a).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7049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(Stress Analysis Report)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8329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Structural Analysis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(02_BIRDSX-SR-01)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93F2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1B7EEC2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CCD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8E4E03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F79DAE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0D053C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32A83B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10B9A1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523F87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FFFD46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484783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903C48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097F30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053D21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AAEFE0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653B48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4404C3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958F5A1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F651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8E5EA5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2.4.3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75AD96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Pressure Environment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135406B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19914A7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5E3218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58A37D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28E3B3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58227E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D40FBD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1095E4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F72FCC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7A5DD3A" w14:textId="77777777" w:rsidTr="00DE04C0">
        <w:trPr>
          <w:trHeight w:val="9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DAF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E83CF0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2.4.3(a)</w:t>
            </w:r>
          </w:p>
        </w:tc>
        <w:tc>
          <w:tcPr>
            <w:tcW w:w="2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351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Pressure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F6CA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7DAD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4813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D091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 satellite shall assume the condition defined in the section 2.4.3(a).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2C4D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Review of Design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vertAlign w:val="superscript"/>
                <w14:ligatures w14:val="none"/>
              </w:rPr>
              <w:t>(*3)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583B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Structural Analysis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(02_BIRDSX-SR-01)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BB75D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2C8D27C0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E58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F85E4E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EAC281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D8C06C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FEDC2A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F50AAB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4B26E4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C3E337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948947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073D92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75F14D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5AF949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BE40A7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6727E7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16AE2D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3753F7E" w14:textId="77777777" w:rsidTr="00DE04C0">
        <w:trPr>
          <w:trHeight w:val="11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ABBE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E476DD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2.4.3(b)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F05D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Depressurization Rate</w:t>
            </w: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0C0E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0.83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14708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m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vertAlign w:val="superscript"/>
                <w14:ligatures w14:val="none"/>
              </w:rPr>
              <w:t>(*4)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D970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7B2E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If V/A &gt; 50.8m (2000inch),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Stress Analysis Report is needed.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7D73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Review of Design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(or Analysis)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B8E7E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Structural Analysis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(02_BIRDSX-SR-01)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61B6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BFA439E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83C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EF9AD0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B6EEA4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91ED41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EBAC9C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EDB87D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6F75E4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AE8D0E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0A2817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54E56E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968A21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E20870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0E91CD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A04434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095556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2CB844D" w14:textId="77777777" w:rsidTr="00DE04C0">
        <w:trPr>
          <w:trHeight w:val="6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FBE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FCCE89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2.4.4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4E07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Thermal Environment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44B1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616F9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3FE8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 satellite shall assume the condition defined in the section 2.4.4.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7695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Review of Design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(or Test)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002B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Thermal Test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(26_BIRDSX-TVT-01)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532D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9BBDA2E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F219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7D775D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FD1AD5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9F4182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44F94C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C0BF68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1FE720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968C16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2D1080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82DCC7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0089AA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52147A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8C7268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B1E652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81C88D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3D65CC4" w14:textId="77777777" w:rsidTr="00DE04C0">
        <w:trPr>
          <w:trHeight w:val="6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E0AA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DDA75F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2.4.5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C566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Humidity Environment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BB86C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F816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4FE5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 satellite shall assume the condition defined in the section 2.4.5.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E8EA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Review of Design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vertAlign w:val="superscript"/>
                <w14:ligatures w14:val="none"/>
              </w:rPr>
              <w:t>(*3)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543D5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The satellite is designed based on humidity condition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313A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2EBD0D7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1964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4DF222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F2DC52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9F034B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F2427E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91AA7D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EA50F4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D474D5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36FC25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17EC65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78AD4E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417C7E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F5D35D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5E7978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0AC094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66BEE77" w14:textId="77777777" w:rsidTr="00DE04C0">
        <w:trPr>
          <w:trHeight w:val="15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793D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CB02AE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2.5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A9A6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Out-gassing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38F3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9B9E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D77A2" w14:textId="2FA5DC0A" w:rsidR="00DE04C0" w:rsidRPr="00FC441F" w:rsidRDefault="00FC441F" w:rsidP="00DE04C0">
            <w:pPr>
              <w:widowControl/>
              <w:jc w:val="left"/>
              <w:rPr>
                <w:rFonts w:ascii="Arial" w:eastAsia="Yu Gothic" w:hAnsi="Arial" w:cs="Arial"/>
                <w:color w:val="000000" w:themeColor="text1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 w:themeColor="text1"/>
                <w:kern w:val="0"/>
                <w:sz w:val="12"/>
                <w:szCs w:val="12"/>
                <w14:ligatures w14:val="none"/>
              </w:rPr>
              <w:t>A satellite shall assume the condition defined in the section 2.5.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D35BD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Review of Design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 w:type="page"/>
              <w:t>(or Inspection)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726B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MIUL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 w:type="page"/>
              <w:t>(03_BIRDSX-MIUL-01)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50BA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6A8BBEC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0FF1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B7859A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3154CD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331ABD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39A723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71C4BF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39A63F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4F91D6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3E892E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C58E6D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99C72B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1E8A6C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552D5C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5E09AB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49D6E9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5A9D60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2C7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63DBCD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9830AA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Safety and Product Assurance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333C947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361967F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7B5249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B48F2B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893619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913D04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829CEE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6F3DDC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48FA49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05C0E8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5762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E13AB2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4.1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39A25A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Generic Requirements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3BA4394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263589E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EF7E5C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736664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CFF403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74F1FD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185A59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F2D8E6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1BDFB3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CFADD05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3F4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C7A886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3CE9A1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Safety Assessment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77F9A48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3F293F1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C65EE7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D79D29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590239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5B2886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D2715B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F788F2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F17BEA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800A137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DF17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F263F1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4.2.1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94F712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Implementation of Safety Analysis and Safety Assessment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7B3F11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D3564D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46B33D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FB0E33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008ED6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189369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C2429DF" w14:textId="77777777" w:rsidTr="00DE04C0">
        <w:trPr>
          <w:trHeight w:val="87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8AB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016FF6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4.2.1(1)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88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E54E85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A61B95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On-orbit Safety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FAB0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Applied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E21DBE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3FE000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 satellite provider shall conduct safety analysis and submit a SAR. Necessary inspections and tests for safety assessment shall be also conducted.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2535DC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Analysis, test,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Inspection (Phase III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approved SAR)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341DB0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Safety Assessment Report for Phase3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(16_BIRDSX-SAR-02(Φ3)))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07CBB2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228E1A4" w14:textId="77777777" w:rsidTr="00DE04C0">
        <w:trPr>
          <w:trHeight w:val="86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7290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A9DC34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CE5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D4CCA9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b.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604386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Launch Site &amp; Vehicle Safety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3A5F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2246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8E6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 satellite provider shall submit ATV/HTV/KSC Form 100 for launch site &amp; vehicle safety assessment.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329D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Analysis, Test,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Inspection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(ATV/HTV/KSC Form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100 check list)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7D7F8" w14:textId="619B523F" w:rsidR="00DE04C0" w:rsidRPr="00DE04C0" w:rsidRDefault="00964016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-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522E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D4C9A50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535B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6CB290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AF14F6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67EF65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FBC05C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B3644E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BFF740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212AC9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173454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E350E9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47D2B8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0FC3CE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7BA2A3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BF32D5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B1F5D5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FC7E496" w14:textId="77777777" w:rsidTr="00DE04C0">
        <w:trPr>
          <w:trHeight w:val="82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8C27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6D8E2B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4.2.1(2)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E42A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Material Identification Usage</w:t>
            </w: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br/>
              <w:t>List (MIUL)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FAEA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Applied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CEA8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F1CE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The satellite provider shall submit MIUL.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4C98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Analysis, Test,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Inspection (MIUL)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3D9F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MIUL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(03_BIRDSX-MIUL-01)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DD31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9EDEBE7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9100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509C07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228F40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826EB9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827DB8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C1E0A0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772D68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B9BDC4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55F036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911B42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738DEB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BC4BBD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5670B2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D2303F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35D360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4413F61" w14:textId="77777777" w:rsidTr="00DE04C0">
        <w:trPr>
          <w:trHeight w:val="82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FDC7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F39185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4.2.1(3)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D4E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Materials Usage Agreement</w:t>
            </w: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br/>
              <w:t>(MUA)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1CCE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D810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A856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The satellite provider shall submit MUA.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BFD2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Analysis, Test,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Inspection (MUA)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AE53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88B3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792CE10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3EE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75E4B5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77DA11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999268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367CD9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0476E8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F67115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012406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73E8A6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550BEE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5B7845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C5C1BA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49E862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08E4D6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E3B64B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8DFF5EE" w14:textId="77777777" w:rsidTr="00DE04C0">
        <w:trPr>
          <w:trHeight w:val="82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82E0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D09AF5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4.2.1(4)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7467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Volatile Organic Compound</w:t>
            </w: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br/>
              <w:t>Usage Agreement (VUA)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6F1C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597F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3953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The satellite provider shall submit VUA.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C7D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Analysis, Test,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Inspection (VUA)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1E4F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A70A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46E7E06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A87B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A64A88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2A14BD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0E7049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9A8095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E7C464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0A1A1B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3C57D4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A634B6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E4FB27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27F2E9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42C28A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D1FA26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1A5EAD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52EEE0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3EC10F1" w14:textId="77777777" w:rsidTr="00DE04C0">
        <w:trPr>
          <w:trHeight w:val="9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5933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B4D28B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4.2.1(5)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0448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Hazardoous</w:t>
            </w:r>
            <w:proofErr w:type="spellEnd"/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Material Summary</w:t>
            </w: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br/>
              <w:t>Tables (HMST)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F2E57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Applied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9AC9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F1D1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The satellite provider shall submit HMST.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A9A1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Analysis, Test,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Inspection (HMST)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770A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HMST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(04_BIRDSX-HMST-01)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7984E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85C929F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DFF7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066EEA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7DE7A6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D0A6CF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402A2F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432186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0DFC06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2E4E8B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2C172C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25D072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5E801E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09D4D7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DB091B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9D2CCA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702254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525FDBE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1AD5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E13925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FE1BBC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Safety Design Guidelines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1ED35D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436E7D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96A386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[Guidelines]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B02412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089389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B4C31F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752C389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252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192662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4.2.2.1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865618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Standard Hazard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45B217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720305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8EA7BF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[Guidelines]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6A2020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0349DD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D97E5A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BACF5C0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469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3B6122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4.2.2.1(1)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384E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Flammable Material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6ECC9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Applied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A9C0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1CCE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If the satellite has flammability materials such as non-</w:t>
            </w: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metaric</w:t>
            </w:r>
            <w:proofErr w:type="spell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materials.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FAC5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(Phase III approved SAR)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446D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Safety Assessment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ADDAB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B4DECC7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C9AF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CB1FC3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32618B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78EB74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91A5C1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34AA4E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1A542F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C0763D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28DDB9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72EEBD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E19FD0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60CEDA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906000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63BD6A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0A66A6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1DC78BC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80E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E3C273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4.2.2.1(2)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9536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Material </w:t>
            </w:r>
            <w:proofErr w:type="spellStart"/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Offgassing</w:t>
            </w:r>
            <w:proofErr w:type="spellEnd"/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0876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Applied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6779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F6D68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If the satellite has </w:t>
            </w: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offgassing</w:t>
            </w:r>
            <w:proofErr w:type="spell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materials such as non-</w:t>
            </w: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metaric</w:t>
            </w:r>
            <w:proofErr w:type="spell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materials.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046C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(Phase III approved SAR)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7ABB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Safety Assessment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25AA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61F750F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836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E8D448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C8BE27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D7BB1D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D62714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4A17BE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21B1A1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4C4E80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1054DA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3819B1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E28D3B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F4F236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A0E971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CC7115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BF0209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9546132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A945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F7AC4C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4.2.2.1(3)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A59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Hazardous Material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6D4F0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Applied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D94F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87DE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If the satellite has toxic, or biological hazardous materials.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2ED4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 w:type="page"/>
              <w:t>(Phase III approved SAR)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54E8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Safety Assessment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 w:type="page"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3530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8FF133E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A38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68BC00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A52665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62C1DD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581E14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2AD2E2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8D0463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92280B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BB123C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5B5883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0369AE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9E1D80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82A4AC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983AF4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BE706D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AEEB069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0BE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9DEDF8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4.2.2.1(4)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3072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Sharp Particles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A54DD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Applied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7E43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A9A7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If the satellite has glass or </w:t>
            </w: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shatterable</w:t>
            </w:r>
            <w:proofErr w:type="spell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materials.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3F56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(Phase III approved SAR)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A897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Safety Assessment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9AA8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7A7261E4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AA0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571880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F7BC12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9AD6B0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CF0BDE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AB2C54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747E82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CA1D71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7C56CA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BE6916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764AF2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CA02E6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820167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20A4A7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FD7876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79A09EE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2621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F1AB6C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4.2.2.1(5)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375C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Mechanical Hazards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AC3B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Applied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3FF2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05EA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If the satellite has sharp edges, corners, holes, etc.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CCEB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(Phase III approved SAR)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3215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Safety Assessment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2DEC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03D09864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D6C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8EBC97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89BC79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B45005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12BCA1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7F4101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91A56B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27D76D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244A6B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EBD86F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7EE7CB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332E53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290A1C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19A787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E0BBFF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C404500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2DB2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54DD15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4.2.2.1(6)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5BC2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Touch Temperature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0A04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28C4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C65A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If the satellite has sources of heating and/or cooling.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358D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(Phase III approved SAR)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3B59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9AC3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057295AA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3B90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BFD81C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68996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2D172F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83414D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110754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F6F808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3A2982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FB4EE1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B1E7F8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C0E7CE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2DBCD7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565421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8A6391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BE9DA8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29B1F87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5C0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EAB0DA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4.2.2.1(7)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861D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Laser and/or Incoherent</w:t>
            </w: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br/>
              <w:t>Emissions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F481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D1D9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4895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If the satellite has laser and/or incoherent emissions.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5888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(Phase III approved SAR)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3662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3C2F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7C32AE9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52E7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BA3B24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1FBA9C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EAD42E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7EBC13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A60A1D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82D91C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73EE6A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3242AB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D87FE0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529584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E2CF17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D3923B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41D405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139F6F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2751A5E" w14:textId="77777777" w:rsidTr="00DE04C0">
        <w:trPr>
          <w:trHeight w:val="13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1D85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FE4E46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4.2.2.1(8)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A639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Radiation </w:t>
            </w:r>
            <w:proofErr w:type="spellStart"/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Interderence</w:t>
            </w:r>
            <w:proofErr w:type="spellEnd"/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B3F1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Applied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142A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6077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If the satellite has non-ionizing radiation sources (electrical power supplies, batteries, antennas/transmitters)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80B3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 w:type="page"/>
              <w:t>(Phase III approved SAR)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2E0F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Safety Assessment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 w:type="page"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C84F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4E144CDE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17BE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F7B8BD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1B063B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6ED33B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4E52EE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745E5D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F8FDF6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D7A018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C9A729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C2AC1B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F55EEB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EB45BC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831544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77A2A9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4C0A8B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1494C5D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ADD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F7A54F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4.2.2.1(9)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95A9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Rotating Equipment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B475A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2164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ED8BB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If the satellite has rotating </w:t>
            </w: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equipments</w:t>
            </w:r>
            <w:proofErr w:type="spell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6CBB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(Phase III approved SAR)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2278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4915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7A92E01A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72B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3559D2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67B52A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41F07A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5750E2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6AC8D0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4AB8C2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42D887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1DA241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8A64EE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F2EE77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5738DE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D17116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902C73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AA1C1C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6A0739B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C413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E4F2A9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4.2.2.1(10)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262B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Seald</w:t>
            </w:r>
            <w:proofErr w:type="spellEnd"/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 Container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2ABC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3BC5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D3C6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If the </w:t>
            </w: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satellie</w:t>
            </w:r>
            <w:proofErr w:type="spell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has sealed containers.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343B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lastRenderedPageBreak/>
              <w:t>(Phase III approved SAR)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9867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lastRenderedPageBreak/>
              <w:t>N/A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86BE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1EF8B98A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FD05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669251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AC11B7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D47163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B2C3D7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B3E868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8BC88E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3DD73F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1B6A75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73EA1E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8D6DB7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5AE19F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326888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85133B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E39803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C0E9DA3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AAC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68DED8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4.2.2.2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DDF3DF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Unique Hazard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858533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F7C566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00B212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[Guidelines]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602D0E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515B0B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C296B8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4F49043" w14:textId="77777777" w:rsidTr="00DE04C0">
        <w:trPr>
          <w:trHeight w:val="505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26BA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8A7CB3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4.2.2.2(1)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CD58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Structural Failure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07706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Applied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F341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F5EE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To perform structural design and fracture control of the satellite.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58B55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(Phase III approved SAR)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2646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Safety Assessment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2EFC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3E434E42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F295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8F0CD2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8FA80D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D2DC31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FA26DB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559262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819AA5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BA8B55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2413CA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BC14E3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1E1F1D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40698F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C283FB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F20F12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DCF217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8267502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E223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A12F1C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4.2.2.2(2) </w:t>
            </w:r>
          </w:p>
        </w:tc>
        <w:tc>
          <w:tcPr>
            <w:tcW w:w="3108" w:type="dxa"/>
            <w:gridSpan w:val="3"/>
            <w:vMerge w:val="restart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D3F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Radio Frequency (RF) Radiation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E0D9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Applied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D1A2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081F78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Satellite RF emission levels do not exceed the levels in 4.2.2.2(2).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1E55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(Phase III approved SAR)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6FDC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Safety Assessment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2EC0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F475B43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38FB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48E207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108" w:type="dxa"/>
            <w:gridSpan w:val="3"/>
            <w:vMerge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  <w:hideMark/>
          </w:tcPr>
          <w:p w14:paraId="5B80A17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028F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5.19×10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vertAlign w:val="superscript"/>
                <w14:ligatures w14:val="none"/>
              </w:rPr>
              <w:t>6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, 4.88×10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vertAlign w:val="superscript"/>
                <w14:ligatures w14:val="none"/>
              </w:rPr>
              <w:t>6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EFEBB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μV</w:t>
            </w:r>
            <w:proofErr w:type="spell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/m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3761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 w:val="restart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5642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RF radiation levels shall not exceed values of Table 4.2.2.2-1.</w:t>
            </w:r>
          </w:p>
        </w:tc>
        <w:tc>
          <w:tcPr>
            <w:tcW w:w="1412" w:type="dxa"/>
            <w:vMerge w:val="restart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047A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proofErr w:type="spell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Catlog</w:t>
            </w:r>
            <w:proofErr w:type="spell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Spec.</w:t>
            </w:r>
          </w:p>
        </w:tc>
        <w:tc>
          <w:tcPr>
            <w:tcW w:w="1118" w:type="dxa"/>
            <w:vMerge w:val="restart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95B1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Safety Assessment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D916A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DE4A013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4FB9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BB3EEE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108" w:type="dxa"/>
            <w:gridSpan w:val="3"/>
            <w:vMerge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  <w:hideMark/>
          </w:tcPr>
          <w:p w14:paraId="00E0C5C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2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F023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437.050, 145.825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D4929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MHz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82F9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6054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vMerge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  <w:hideMark/>
          </w:tcPr>
          <w:p w14:paraId="1AD442D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  <w:hideMark/>
          </w:tcPr>
          <w:p w14:paraId="5C14FCB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08ED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07BAD64A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DEE2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B06A55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902AE0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6DB738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BEBB6D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CD33EA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F17B55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B9452D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43B27E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C77617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AE2550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7E444E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B354D6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6E84F2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9323F8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AFCB3CB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B7E9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4F553E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4.2.2.2(3) 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0C35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Deployable Structure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20B0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Applied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E47D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6C85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If the satellite has deployable structures.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0852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(Phase III approved SAR)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0F0F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Safety Assessment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8749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E2C69C8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A59C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75A2D16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248396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7CF0E4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D641FF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52B844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17F469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AC375F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791EC5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424640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31E30A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83CE41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306F80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6353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514E89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75E6F8A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17F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B1A3CC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4.2.2.2(4)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BD3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Battery Failure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7F0E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Applied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BD2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5841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If the satellite has batteries.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8668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(Phase III approved SAR)</w:t>
            </w:r>
          </w:p>
        </w:tc>
        <w:tc>
          <w:tcPr>
            <w:tcW w:w="1118" w:type="dxa"/>
            <w:vMerge w:val="restart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2278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Safety Assessment Report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(15_BIRDSX-SAR-02)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341C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1E31D49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9E69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43FE01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1846C6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04099E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95CA92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2D30C0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581128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3AFADE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5AFB5B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0D9E5F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25759E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C21608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780811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vMerge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  <w:hideMark/>
          </w:tcPr>
          <w:p w14:paraId="77E6528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9F833A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DD5EE43" w14:textId="77777777" w:rsidTr="00DE04C0">
        <w:trPr>
          <w:trHeight w:val="59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3E2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24846B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4.2.2.2(5)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CDD0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Propulsion, Deployable</w:t>
            </w: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br/>
              <w:t>Subcomponents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9130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B4B6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7BAA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If the satellite has propulsion system and/or deployable subcomponents. 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0809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(Phase III approved SAR)</w:t>
            </w:r>
          </w:p>
        </w:tc>
        <w:tc>
          <w:tcPr>
            <w:tcW w:w="1118" w:type="dxa"/>
            <w:vMerge w:val="restart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21E9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C326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174D32B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423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45291C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EAEF3F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8D2AD9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55B3A2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7D3979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B6BE52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54407A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DE75C5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FCDCC3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5215C8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BE7D0E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74625A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vMerge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  <w:hideMark/>
          </w:tcPr>
          <w:p w14:paraId="591F5B8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307E8A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27A3588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5C83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96E337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4.2.2.2(6)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9CAB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Other Failures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A321A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4DF21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CEC5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If the satellite may occur other hazards.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2AD5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Analysis, test, Inspection 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(Phase III approved SAR)</w:t>
            </w:r>
          </w:p>
        </w:tc>
        <w:tc>
          <w:tcPr>
            <w:tcW w:w="1118" w:type="dxa"/>
            <w:vMerge w:val="restart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142F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1BCF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CCDAFA9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45CE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64DC49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7CB70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B86EC1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21B6EE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17A007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06F99D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46D75B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649D88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A0588B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15AB91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07C3ED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983858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vMerge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  <w:hideMark/>
          </w:tcPr>
          <w:p w14:paraId="15A5DBE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6F1FEE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AEC2196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DB9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F6E303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4.3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13D66F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Safety Requirements for Deployable Satellite from ISS</w:t>
            </w: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br/>
              <w:t>and Space Debris Mitigation Guidelines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BA393E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D6DE91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C94384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D40C21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863617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79E31D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3FA6E69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4EB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BC5601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4.3.1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E03AF7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Safety Requirements for Deployable Satellite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E6E432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713762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0A986F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2ABC42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290701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A28380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254841F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A946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8CB05B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4.3.1.1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FA7D57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Deployable Satellite Design Requirements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4B5EE5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28414A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0184CB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F43D55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85CEBD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FD03A2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DBF9B8C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D86E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20C5C0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4.3.1.1.1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F34314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Ballistic Number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053EA8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E59268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D2872B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Refer to [2.1.5(2)]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3C6D17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D5EB86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5D4BF6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0FC383F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F2E7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367492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4.3.1.1.2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C6E2B8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Deployment Analysis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9894D2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362EE4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55ACF7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7D6B7C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354AD5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28C072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4FBA5B0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675C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DE0D8D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4.3.1.1.2(1)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B7FF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Trackability of Satellite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98BCA" w14:textId="049727C0" w:rsidR="00DE04C0" w:rsidRPr="00DE04C0" w:rsidRDefault="0064301E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Applied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4826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525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The Satellite shall have a minimum flight cross section at least 78.5 cm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:vertAlign w:val="superscript"/>
                <w14:ligatures w14:val="none"/>
              </w:rPr>
              <w:t>2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0674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67F5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0B63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4C4B376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029E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4823678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147176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F5AC70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89333B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234907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595C3B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D81678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86E1E3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389A18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205D24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461477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2FF46E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F8E8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51C2BB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06CD446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59C5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2ECAE9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4.3.1.1.3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CF1EA8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Propulsion Systems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7BE646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E1EA1D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83316C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AFCFB0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636FA4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62B912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35C4759" w14:textId="77777777" w:rsidTr="00DE04C0">
        <w:trPr>
          <w:trHeight w:val="9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8370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E02F65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4.3.1.1.3(1)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0F3F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SSA Sharing Agreement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C49C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8667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EA12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The satellite developer shall conclude a SSA sharing agreement (Space Situational Awareness) with USSPACECOM and submit the certificate to JAXA.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9B73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Analysis, Test,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Review of Design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7064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8ECA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0F5C58B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D20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0D6B7FA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00D287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3D5842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13B341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74B30F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AA2A4A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C92D56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812E37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7ACDB2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D5FD38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043185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909BF2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5F8586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364113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2B2F813" w14:textId="77777777" w:rsidTr="00DE04C0">
        <w:trPr>
          <w:trHeight w:val="9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85FD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9721FC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4.3.1.1.3(2)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49F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Operation Process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3A04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8BC0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32D0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The satellite developer shall coordinate with NASA of the operational process and prepare PIA, OIP, OA, etc., and submit the approved documents to JAXA.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2DAA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Analysis, Test,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Review of Design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C121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EBDC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0029324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3ABA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273CC25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0F9596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8E89D2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EE223A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47FB8B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2DEB4C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4C9FDD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41C599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EA5643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A03AAC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9BBE26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7EA175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A8D15E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18D2CF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CCD42B8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3814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613594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4.3.1.1.4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F551AB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Deployable Subcomponents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EEEA61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46772E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FAF4BD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2FCC3E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5F558F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0634EA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416EE29" w14:textId="77777777" w:rsidTr="00DE04C0">
        <w:trPr>
          <w:trHeight w:val="9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575D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005BF3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4.3.1.1.4(1)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4CD0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Deploy distance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BA7D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3CD4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882B7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The satellite is more than 500 km forward or backward from the ISS relative to the ISS's forward direction.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9218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Analysis, Test,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Review of Design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7AD4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E6A7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5286D43E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B64B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1612FDA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1997BE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83257E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E62373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8ED291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D4D8D8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33C374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821B5E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04D06C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60B188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2B7D68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1AD74F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E3BD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DF9C85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3DF9E94" w14:textId="77777777" w:rsidTr="00DE04C0">
        <w:trPr>
          <w:trHeight w:val="9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424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1C0DCB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4.3.1.1.4(2)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051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Deploy altitude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F139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EC34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70CB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The apogee altitude of the main satellite and subcomponents must be lower than the perigee altitude of the ISS.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03EC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Analysis, Test,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Review of Design</w:t>
            </w:r>
          </w:p>
        </w:tc>
        <w:tc>
          <w:tcPr>
            <w:tcW w:w="1118" w:type="dxa"/>
            <w:vMerge w:val="restart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54E76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N/A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F34F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6A63F0C7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36C1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6DE7279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7E5C4C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4BA33A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65C33B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A39714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8BAF97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802550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C84C9D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D40A80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47A193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B26073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CEF46E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vMerge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  <w:hideMark/>
          </w:tcPr>
          <w:p w14:paraId="327F22A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260E5F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439A0114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8E24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0AD8B6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4.3.2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CCA689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Compatibility with Space Debris Mitigation Guidelines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C1BC8E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0F6B0B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2E626C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JAXA will perform this section.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26BB43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8EE1DF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200611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873502D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845E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20F003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5</w:t>
            </w:r>
          </w:p>
        </w:tc>
        <w:tc>
          <w:tcPr>
            <w:tcW w:w="4392" w:type="dxa"/>
            <w:gridSpan w:val="6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4873E0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Requirements for Control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3627CE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245EDA9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5F5054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3D7A17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25A796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3EFFAB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0985C10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7903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AC4347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5.2</w:t>
            </w:r>
          </w:p>
        </w:tc>
        <w:tc>
          <w:tcPr>
            <w:tcW w:w="4392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641EAD8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Application for Approval and Authorization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7F4C3A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5402B7C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752476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A89438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EEFA1F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A24CB4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77765F8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746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F76A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7D87D00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(1) IARU coordination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5E44F4A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Complete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669E55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790D39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Currently </w:t>
            </w:r>
            <w:proofErr w:type="gram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Status(</w:t>
            </w:r>
            <w:proofErr w:type="gram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*5)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A12012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FC3F38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mail from IARU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B62C6F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5BB5EB64" w14:textId="77777777" w:rsidTr="00DE04C0">
        <w:trPr>
          <w:trHeight w:val="3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FA11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2348C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BAB728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(2) ITU coordination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5B54768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 progress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43E0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CB81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Currently </w:t>
            </w:r>
            <w:proofErr w:type="gram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Status(</w:t>
            </w:r>
            <w:proofErr w:type="gram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*5)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DFAA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5C56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API/A published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2565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15ED0902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43B3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C3159D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4C4F8BD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2B51DB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942929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9FE3D7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987CD5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9DCC89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608F23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042321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688F9C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FE2CAB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A889C2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5DABEA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3D03779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02F6D6B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F425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4A21727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G-1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noWrap/>
            <w:vAlign w:val="center"/>
            <w:hideMark/>
          </w:tcPr>
          <w:p w14:paraId="00318ED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Separation Spring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8424DE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2B3C22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52B5613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1A920F9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06DC57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3E3E22E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[Title]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0CCDCB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7E3D380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000000" w:fill="D9D9D9"/>
            <w:vAlign w:val="center"/>
            <w:hideMark/>
          </w:tcPr>
          <w:p w14:paraId="0D9BE1B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7E00D75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57B5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9D9676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G-1(1</w:t>
            </w:r>
            <w:proofErr w:type="gramStart"/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),(</w:t>
            </w:r>
            <w:proofErr w:type="gramEnd"/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2)</w:t>
            </w:r>
          </w:p>
        </w:tc>
        <w:tc>
          <w:tcPr>
            <w:tcW w:w="2291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1FB5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Location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3452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0537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DD5F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63C3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A satellite shall have separation spring of -Z rail end face.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21CB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Review of Design</w:t>
            </w:r>
          </w:p>
        </w:tc>
        <w:tc>
          <w:tcPr>
            <w:tcW w:w="11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4A4E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Assembly Drawing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(05-BIRDSX-AD-01)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6CE2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Figure G-1</w:t>
            </w:r>
          </w:p>
        </w:tc>
      </w:tr>
      <w:tr w:rsidR="00DE04C0" w:rsidRPr="00DE04C0" w14:paraId="0C72C6E0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1001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F1C7FB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35C6CC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BC57A8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1F9CF3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78FC39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14FDB7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FA41D8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60CC89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37708F7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89FBE9B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35FEFB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27CFEA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3049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6141B9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0A5B6E20" w14:textId="77777777" w:rsidTr="00DE04C0">
        <w:trPr>
          <w:trHeight w:val="60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4252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3519E8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G-2(2)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BBA0C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Location of end rail switch</w:t>
            </w:r>
          </w:p>
        </w:tc>
        <w:tc>
          <w:tcPr>
            <w:tcW w:w="1674" w:type="dxa"/>
            <w:gridSpan w:val="4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5D34C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OK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D942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E94CF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Location of end rail switch shall conform to Figure 2.2.1-1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9C34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Inspection,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Review of Design</w:t>
            </w:r>
          </w:p>
        </w:tc>
        <w:tc>
          <w:tcPr>
            <w:tcW w:w="1118" w:type="dxa"/>
            <w:vMerge w:val="restart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025D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Assembly Drawing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(05-BIRDSX-AD-01)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86A86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Figure G-2</w:t>
            </w:r>
          </w:p>
        </w:tc>
      </w:tr>
      <w:tr w:rsidR="00DE04C0" w:rsidRPr="00DE04C0" w14:paraId="583B6F95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C7420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3D1FD9CD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9F34FC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5648A25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B88D90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BFA607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1F54AD2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E83497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DA56E8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E8F3D1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828613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50267975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F0E6EB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vMerge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  <w:hideMark/>
          </w:tcPr>
          <w:p w14:paraId="17BA744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670C26D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7D5684BB" w14:textId="77777777" w:rsidTr="00DE04C0">
        <w:trPr>
          <w:trHeight w:val="61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480AA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 w:val="restart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838FC4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G-3(3)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3400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>Spring force</w:t>
            </w:r>
          </w:p>
        </w:tc>
        <w:tc>
          <w:tcPr>
            <w:tcW w:w="1284" w:type="dxa"/>
            <w:gridSpan w:val="3"/>
            <w:tcBorders>
              <w:top w:val="single" w:sz="4" w:space="0" w:color="A6A6A6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C3FA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1.13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9203B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N</w:t>
            </w: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46EF8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753" w:type="dxa"/>
            <w:gridSpan w:val="2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21FD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The total spring force of the separation spring shall be 1.08 to 5.3 [N].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C962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Inspection</w:t>
            </w: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br/>
              <w:t>(or Review of Design)</w:t>
            </w:r>
          </w:p>
        </w:tc>
        <w:tc>
          <w:tcPr>
            <w:tcW w:w="1118" w:type="dxa"/>
            <w:vMerge w:val="restart"/>
            <w:tcBorders>
              <w:top w:val="single" w:sz="4" w:space="0" w:color="A6A6A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A8691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>Safety Assessment Report for Phase3</w:t>
            </w: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br/>
              <w:t>(15_BIRDSX-SAR-02(Φ3))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3C5C2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3664C31D" w14:textId="77777777" w:rsidTr="00DE04C0">
        <w:trPr>
          <w:trHeight w:val="6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F14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  <w:hideMark/>
          </w:tcPr>
          <w:p w14:paraId="52EBB1B9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70DDA3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2978C81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19A20ED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b/>
                <w:bCs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791F8C04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A4B6DB6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ABCCD7C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823FD3E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4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27B6FC48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1F917F2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3C1864D3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0EE0B830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FF0000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  <w:tc>
          <w:tcPr>
            <w:tcW w:w="1118" w:type="dxa"/>
            <w:vMerge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  <w:hideMark/>
          </w:tcPr>
          <w:p w14:paraId="5E06D27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center"/>
            <w:hideMark/>
          </w:tcPr>
          <w:p w14:paraId="46C6096F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  <w:t xml:space="preserve">　</w:t>
            </w:r>
          </w:p>
        </w:tc>
      </w:tr>
      <w:tr w:rsidR="00DE04C0" w:rsidRPr="00DE04C0" w14:paraId="232DFA99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F691" w14:textId="77777777" w:rsidR="00DE04C0" w:rsidRPr="00DE04C0" w:rsidRDefault="00DE04C0" w:rsidP="00DE04C0">
            <w:pPr>
              <w:widowControl/>
              <w:jc w:val="center"/>
              <w:rPr>
                <w:rFonts w:ascii="Arial" w:eastAsia="Yu Gothic" w:hAnsi="Arial" w:cs="Arial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8FA0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BF6B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3C79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C6C7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89895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678BD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D069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25A8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86D3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2FEA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0D39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23BA9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77E8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DD5C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4A93E182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37CE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A672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5265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C3D7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E7C5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59A8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532D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C0BC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C37B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3502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804F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2AB0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C71F34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4DFA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4509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034B32AF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F045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6DF8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9973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FB88D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CF10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856D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93FA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B4AE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341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013F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B36A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DC1C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EA4FC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C474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6CEE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055101E7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05B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BD1D4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8C95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0F04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0018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6A6F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9AF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06B16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09FE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402F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29C9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E250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00F2E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33F0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6289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53C67226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2BFD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6EC3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16BB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8AD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3572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279B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4041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E09C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49D0E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06EA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11D95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(*1) Arithmetic average of the roughness profile.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8CA1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D18C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3CC7B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68C99C47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5FE4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81DB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9CDE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DD70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BE66B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7E93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A3E7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C300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A741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4C5D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8C04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(*2) It is allowed to describe a rationale in "Evidence document" instead of providing a document.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6572A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A945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798AF77B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455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A8DA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9E29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786D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DA05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D954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3C26A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65A9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F077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F00B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ADF5F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(*3) It is allowed to write the purport of no problem in "Evidence document" instead of providing a document.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7FB2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</w:tr>
      <w:tr w:rsidR="00DE04C0" w:rsidRPr="00DE04C0" w14:paraId="76EFF0E1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534A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2A89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A773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CEC1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B4B5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6EA0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DE89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FAF1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D93F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37AC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9CF4E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(*4) Please fill in V/A.</w:t>
            </w: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2A0DB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1A9E9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FF38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EA8D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7868B019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F17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3E9C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D1E4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FB4EF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CFA3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7A4B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7A63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FCD9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E01C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606E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ACC1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(*</w:t>
            </w:r>
            <w:proofErr w:type="gramStart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>5)Describe</w:t>
            </w:r>
            <w:proofErr w:type="gramEnd"/>
            <w:r w:rsidRPr="00DE04C0"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  <w:t xml:space="preserve"> coordination status: for example, “API/A published” and so on.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44F37" w14:textId="77777777" w:rsidR="00DE04C0" w:rsidRPr="00DE04C0" w:rsidRDefault="00DE04C0" w:rsidP="00DE04C0">
            <w:pPr>
              <w:widowControl/>
              <w:jc w:val="left"/>
              <w:rPr>
                <w:rFonts w:ascii="Arial" w:eastAsia="Yu Gothic" w:hAnsi="Arial" w:cs="Arial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FC86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5A3007C3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8994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C3B4B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B563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6FE4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6C204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DD87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60BE0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23E2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75DB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B25558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0F7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A79A1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900EF" w14:textId="77777777" w:rsidR="00DE04C0" w:rsidRPr="00DE04C0" w:rsidRDefault="00DE04C0" w:rsidP="00DE04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5BCCC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8AE3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E04C0" w:rsidRPr="00DE04C0" w14:paraId="082D2995" w14:textId="77777777" w:rsidTr="00DE04C0">
        <w:trPr>
          <w:trHeight w:val="280"/>
        </w:trPr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9BE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6F0F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7E31D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0BB2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7DAE6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57155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9CA8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CB9899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A139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DE11E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21943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3FDF4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49821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D09D2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EA357" w14:textId="77777777" w:rsidR="00DE04C0" w:rsidRPr="00DE04C0" w:rsidRDefault="00DE04C0" w:rsidP="00DE04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A4BAC1A" w14:textId="77777777" w:rsidR="0041158F" w:rsidRDefault="0041158F" w:rsidP="00DE04C0"/>
    <w:sectPr w:rsidR="0041158F" w:rsidSect="00A00446">
      <w:pgSz w:w="16838" w:h="11906" w:orient="landscape"/>
      <w:pgMar w:top="1701" w:right="1701" w:bottom="1701" w:left="198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65F31" w14:textId="77777777" w:rsidR="0012791A" w:rsidRDefault="0012791A" w:rsidP="00FE43EE">
      <w:r>
        <w:separator/>
      </w:r>
    </w:p>
  </w:endnote>
  <w:endnote w:type="continuationSeparator" w:id="0">
    <w:p w14:paraId="377431EA" w14:textId="77777777" w:rsidR="0012791A" w:rsidRDefault="0012791A" w:rsidP="00FE43EE">
      <w:r>
        <w:continuationSeparator/>
      </w:r>
    </w:p>
  </w:endnote>
  <w:endnote w:type="continuationNotice" w:id="1">
    <w:p w14:paraId="7ACCC516" w14:textId="77777777" w:rsidR="0012791A" w:rsidRDefault="001279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1E35A" w14:textId="77777777" w:rsidR="0012791A" w:rsidRDefault="0012791A" w:rsidP="00FE43EE">
      <w:r>
        <w:separator/>
      </w:r>
    </w:p>
  </w:footnote>
  <w:footnote w:type="continuationSeparator" w:id="0">
    <w:p w14:paraId="5EE4A8F1" w14:textId="77777777" w:rsidR="0012791A" w:rsidRDefault="0012791A" w:rsidP="00FE43EE">
      <w:r>
        <w:continuationSeparator/>
      </w:r>
    </w:p>
  </w:footnote>
  <w:footnote w:type="continuationNotice" w:id="1">
    <w:p w14:paraId="6E07C3FE" w14:textId="77777777" w:rsidR="0012791A" w:rsidRDefault="001279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E138F" w14:textId="4FF1E56D" w:rsidR="00FE43EE" w:rsidRDefault="00000000">
    <w:pPr>
      <w:pStyle w:val="ad"/>
    </w:pPr>
    <w:sdt>
      <w:sdtPr>
        <w:id w:val="1704979692"/>
        <w:placeholder>
          <w:docPart w:val="65B7D12FE0122D4EB3688CC0C98140CA"/>
        </w:placeholder>
        <w:temporary/>
        <w:showingPlcHdr/>
        <w15:appearance w15:val="hidden"/>
      </w:sdtPr>
      <w:sdtContent>
        <w:r w:rsidR="00FE43EE">
          <w:rPr>
            <w:lang w:val="ja-JP"/>
          </w:rPr>
          <w:t>[ここに入力]</w:t>
        </w:r>
      </w:sdtContent>
    </w:sdt>
    <w:r w:rsidR="00FE43EE">
      <w:ptab w:relativeTo="margin" w:alignment="center" w:leader="none"/>
    </w:r>
    <w:sdt>
      <w:sdtPr>
        <w:id w:val="968859947"/>
        <w:placeholder>
          <w:docPart w:val="65B7D12FE0122D4EB3688CC0C98140CA"/>
        </w:placeholder>
        <w:temporary/>
        <w:showingPlcHdr/>
        <w15:appearance w15:val="hidden"/>
      </w:sdtPr>
      <w:sdtContent>
        <w:r w:rsidR="00FE43EE">
          <w:rPr>
            <w:lang w:val="ja-JP"/>
          </w:rPr>
          <w:t>[ここに入力]</w:t>
        </w:r>
      </w:sdtContent>
    </w:sdt>
    <w:r w:rsidR="00FE43EE">
      <w:ptab w:relativeTo="margin" w:alignment="right" w:leader="none"/>
    </w:r>
    <w:r w:rsidR="00FE43EE">
      <w:rPr>
        <w:rFonts w:hint="eastAsia"/>
      </w:rPr>
      <w:t>BIRDSX</w:t>
    </w:r>
    <w:r w:rsidR="00FE43EE">
      <w:t>-IVR-01</w:t>
    </w:r>
  </w:p>
  <w:p w14:paraId="0016F5B5" w14:textId="77777777" w:rsidR="00FE43EE" w:rsidRPr="00FE43EE" w:rsidRDefault="00FE43EE">
    <w:pPr>
      <w:pStyle w:val="ad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dai Etsunaga">
    <w15:presenceInfo w15:providerId="AD" w15:userId="S::etsunaga.yudai294@mail.kyutech.jp::2433c0a4-b129-479f-be53-914eef1308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trackRevision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8F"/>
    <w:rsid w:val="000B5C35"/>
    <w:rsid w:val="000C3D99"/>
    <w:rsid w:val="0012791A"/>
    <w:rsid w:val="00133CB4"/>
    <w:rsid w:val="00135A78"/>
    <w:rsid w:val="00152825"/>
    <w:rsid w:val="00206BC5"/>
    <w:rsid w:val="00236617"/>
    <w:rsid w:val="00242AE6"/>
    <w:rsid w:val="002476E9"/>
    <w:rsid w:val="002502D5"/>
    <w:rsid w:val="00261B65"/>
    <w:rsid w:val="003365F3"/>
    <w:rsid w:val="00343B86"/>
    <w:rsid w:val="003503C6"/>
    <w:rsid w:val="00380854"/>
    <w:rsid w:val="003B7FBC"/>
    <w:rsid w:val="003E260B"/>
    <w:rsid w:val="0041158F"/>
    <w:rsid w:val="00421C4E"/>
    <w:rsid w:val="00451FA9"/>
    <w:rsid w:val="004B1372"/>
    <w:rsid w:val="00512EEC"/>
    <w:rsid w:val="00514BC1"/>
    <w:rsid w:val="00530722"/>
    <w:rsid w:val="005372AD"/>
    <w:rsid w:val="00572B26"/>
    <w:rsid w:val="0057782D"/>
    <w:rsid w:val="005B0862"/>
    <w:rsid w:val="005B11F9"/>
    <w:rsid w:val="005C7F8C"/>
    <w:rsid w:val="005F15FA"/>
    <w:rsid w:val="006360B4"/>
    <w:rsid w:val="0064301E"/>
    <w:rsid w:val="00667F4D"/>
    <w:rsid w:val="00692076"/>
    <w:rsid w:val="006E00AD"/>
    <w:rsid w:val="00700B66"/>
    <w:rsid w:val="00720BEC"/>
    <w:rsid w:val="00781F29"/>
    <w:rsid w:val="0078729B"/>
    <w:rsid w:val="00795179"/>
    <w:rsid w:val="007C764B"/>
    <w:rsid w:val="007D175C"/>
    <w:rsid w:val="007F6146"/>
    <w:rsid w:val="00802CF7"/>
    <w:rsid w:val="00873CD3"/>
    <w:rsid w:val="00877128"/>
    <w:rsid w:val="008A5D3D"/>
    <w:rsid w:val="008C1469"/>
    <w:rsid w:val="008D3E94"/>
    <w:rsid w:val="008F74DB"/>
    <w:rsid w:val="00943DFA"/>
    <w:rsid w:val="00964016"/>
    <w:rsid w:val="009662EA"/>
    <w:rsid w:val="00966762"/>
    <w:rsid w:val="009B1400"/>
    <w:rsid w:val="009B6B90"/>
    <w:rsid w:val="009C5E86"/>
    <w:rsid w:val="009D196C"/>
    <w:rsid w:val="009E46F6"/>
    <w:rsid w:val="00A0029A"/>
    <w:rsid w:val="00A00446"/>
    <w:rsid w:val="00A21258"/>
    <w:rsid w:val="00A35CAB"/>
    <w:rsid w:val="00AA0365"/>
    <w:rsid w:val="00AC4694"/>
    <w:rsid w:val="00AD04C8"/>
    <w:rsid w:val="00B33366"/>
    <w:rsid w:val="00B666C8"/>
    <w:rsid w:val="00B74BF1"/>
    <w:rsid w:val="00B97437"/>
    <w:rsid w:val="00BD004D"/>
    <w:rsid w:val="00C22EF6"/>
    <w:rsid w:val="00C26298"/>
    <w:rsid w:val="00C34592"/>
    <w:rsid w:val="00C57AEA"/>
    <w:rsid w:val="00C8048E"/>
    <w:rsid w:val="00CB786E"/>
    <w:rsid w:val="00CC69C6"/>
    <w:rsid w:val="00D273D5"/>
    <w:rsid w:val="00D42A2E"/>
    <w:rsid w:val="00D52A46"/>
    <w:rsid w:val="00D82DF8"/>
    <w:rsid w:val="00DB17AE"/>
    <w:rsid w:val="00DD2564"/>
    <w:rsid w:val="00DE04C0"/>
    <w:rsid w:val="00E150DF"/>
    <w:rsid w:val="00E264DB"/>
    <w:rsid w:val="00F04591"/>
    <w:rsid w:val="00F13BDA"/>
    <w:rsid w:val="00F3458B"/>
    <w:rsid w:val="00F36946"/>
    <w:rsid w:val="00F56850"/>
    <w:rsid w:val="00F84369"/>
    <w:rsid w:val="00F84F3B"/>
    <w:rsid w:val="00FC441F"/>
    <w:rsid w:val="00FE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9F7BF3"/>
  <w15:chartTrackingRefBased/>
  <w15:docId w15:val="{4E09F38B-1FE8-4BBA-9C8C-6C21AFB8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5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5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5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5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5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5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5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5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115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115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115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11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11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11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11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115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115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115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11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5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115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15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115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158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1158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11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1158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1158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11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DE04C0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DE04C0"/>
    <w:rPr>
      <w:color w:val="954F72"/>
      <w:u w:val="single"/>
    </w:rPr>
  </w:style>
  <w:style w:type="paragraph" w:customStyle="1" w:styleId="msonormal0">
    <w:name w:val="msonormal"/>
    <w:basedOn w:val="a"/>
    <w:rsid w:val="00DE04C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customStyle="1" w:styleId="font5">
    <w:name w:val="font5"/>
    <w:basedOn w:val="a"/>
    <w:rsid w:val="00DE04C0"/>
    <w:pPr>
      <w:widowControl/>
      <w:spacing w:before="100" w:beforeAutospacing="1" w:after="100" w:afterAutospacing="1"/>
      <w:jc w:val="left"/>
    </w:pPr>
    <w:rPr>
      <w:rFonts w:ascii="Yu Gothic" w:eastAsia="Yu Gothic" w:hAnsi="Yu Gothic" w:cs="ＭＳ Ｐゴシック"/>
      <w:kern w:val="0"/>
      <w:sz w:val="12"/>
      <w:szCs w:val="12"/>
      <w14:ligatures w14:val="none"/>
    </w:rPr>
  </w:style>
  <w:style w:type="paragraph" w:customStyle="1" w:styleId="font6">
    <w:name w:val="font6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color w:val="000000"/>
      <w:kern w:val="0"/>
      <w:sz w:val="18"/>
      <w:szCs w:val="18"/>
      <w14:ligatures w14:val="none"/>
    </w:rPr>
  </w:style>
  <w:style w:type="paragraph" w:customStyle="1" w:styleId="font7">
    <w:name w:val="font7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color w:val="000000"/>
      <w:kern w:val="0"/>
      <w:sz w:val="16"/>
      <w:szCs w:val="16"/>
      <w14:ligatures w14:val="none"/>
    </w:rPr>
  </w:style>
  <w:style w:type="paragraph" w:customStyle="1" w:styleId="font8">
    <w:name w:val="font8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color w:val="000000"/>
      <w:kern w:val="0"/>
      <w:sz w:val="18"/>
      <w:szCs w:val="18"/>
      <w14:ligatures w14:val="none"/>
    </w:rPr>
  </w:style>
  <w:style w:type="paragraph" w:customStyle="1" w:styleId="font9">
    <w:name w:val="font9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font10">
    <w:name w:val="font10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color w:val="FF0000"/>
      <w:kern w:val="0"/>
      <w:sz w:val="18"/>
      <w:szCs w:val="18"/>
      <w14:ligatures w14:val="none"/>
    </w:rPr>
  </w:style>
  <w:style w:type="paragraph" w:customStyle="1" w:styleId="font11">
    <w:name w:val="font11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color w:val="000000"/>
      <w:kern w:val="0"/>
      <w:sz w:val="16"/>
      <w:szCs w:val="16"/>
      <w14:ligatures w14:val="none"/>
    </w:rPr>
  </w:style>
  <w:style w:type="paragraph" w:customStyle="1" w:styleId="font12">
    <w:name w:val="font12"/>
    <w:basedOn w:val="a"/>
    <w:rsid w:val="00DE04C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18"/>
      <w:szCs w:val="18"/>
      <w14:ligatures w14:val="none"/>
    </w:rPr>
  </w:style>
  <w:style w:type="paragraph" w:customStyle="1" w:styleId="font13">
    <w:name w:val="font13"/>
    <w:basedOn w:val="a"/>
    <w:rsid w:val="00DE04C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18"/>
      <w:szCs w:val="18"/>
      <w14:ligatures w14:val="none"/>
    </w:rPr>
  </w:style>
  <w:style w:type="paragraph" w:customStyle="1" w:styleId="font14">
    <w:name w:val="font14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font15">
    <w:name w:val="font15"/>
    <w:basedOn w:val="a"/>
    <w:rsid w:val="00DE04C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FF0000"/>
      <w:kern w:val="0"/>
      <w:sz w:val="18"/>
      <w:szCs w:val="18"/>
      <w14:ligatures w14:val="none"/>
    </w:rPr>
  </w:style>
  <w:style w:type="paragraph" w:customStyle="1" w:styleId="font16">
    <w:name w:val="font16"/>
    <w:basedOn w:val="a"/>
    <w:rsid w:val="00DE04C0"/>
    <w:pPr>
      <w:widowControl/>
      <w:spacing w:before="100" w:beforeAutospacing="1" w:after="100" w:afterAutospacing="1"/>
      <w:jc w:val="left"/>
    </w:pPr>
    <w:rPr>
      <w:rFonts w:ascii="Cambria Math" w:eastAsia="ＭＳ Ｐゴシック" w:hAnsi="Cambria Math" w:cs="ＭＳ Ｐゴシック"/>
      <w:kern w:val="0"/>
      <w:sz w:val="18"/>
      <w:szCs w:val="18"/>
      <w14:ligatures w14:val="none"/>
    </w:rPr>
  </w:style>
  <w:style w:type="paragraph" w:customStyle="1" w:styleId="font17">
    <w:name w:val="font17"/>
    <w:basedOn w:val="a"/>
    <w:rsid w:val="00DE04C0"/>
    <w:pPr>
      <w:widowControl/>
      <w:spacing w:before="100" w:beforeAutospacing="1" w:after="100" w:afterAutospacing="1"/>
      <w:jc w:val="left"/>
    </w:pPr>
    <w:rPr>
      <w:rFonts w:ascii="Cambria Math" w:eastAsia="ＭＳ Ｐゴシック" w:hAnsi="Cambria Math" w:cs="ＭＳ Ｐゴシック"/>
      <w:color w:val="000000"/>
      <w:kern w:val="0"/>
      <w:sz w:val="18"/>
      <w:szCs w:val="18"/>
      <w14:ligatures w14:val="none"/>
    </w:rPr>
  </w:style>
  <w:style w:type="paragraph" w:customStyle="1" w:styleId="xl66">
    <w:name w:val="xl66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67">
    <w:name w:val="xl67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68">
    <w:name w:val="xl68"/>
    <w:basedOn w:val="a"/>
    <w:rsid w:val="00DE04C0"/>
    <w:pPr>
      <w:widowControl/>
      <w:spacing w:before="100" w:beforeAutospacing="1" w:after="100" w:afterAutospacing="1"/>
      <w:jc w:val="right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69">
    <w:name w:val="xl69"/>
    <w:basedOn w:val="a"/>
    <w:rsid w:val="00DE04C0"/>
    <w:pPr>
      <w:widowControl/>
      <w:pBdr>
        <w:top w:val="double" w:sz="6" w:space="0" w:color="auto"/>
        <w:bottom w:val="double" w:sz="6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b/>
      <w:bCs/>
      <w:kern w:val="0"/>
      <w:sz w:val="24"/>
      <w14:ligatures w14:val="none"/>
    </w:rPr>
  </w:style>
  <w:style w:type="paragraph" w:customStyle="1" w:styleId="xl70">
    <w:name w:val="xl70"/>
    <w:basedOn w:val="a"/>
    <w:rsid w:val="00DE04C0"/>
    <w:pPr>
      <w:widowControl/>
      <w:spacing w:before="100" w:beforeAutospacing="1" w:after="100" w:afterAutospacing="1"/>
      <w:jc w:val="center"/>
    </w:pPr>
    <w:rPr>
      <w:rFonts w:ascii="Arial" w:eastAsia="ＭＳ Ｐゴシック" w:hAnsi="Arial" w:cs="Arial"/>
      <w:b/>
      <w:bCs/>
      <w:kern w:val="0"/>
      <w:sz w:val="24"/>
      <w14:ligatures w14:val="none"/>
    </w:rPr>
  </w:style>
  <w:style w:type="paragraph" w:customStyle="1" w:styleId="xl71">
    <w:name w:val="xl71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72">
    <w:name w:val="xl72"/>
    <w:basedOn w:val="a"/>
    <w:rsid w:val="00DE04C0"/>
    <w:pPr>
      <w:widowControl/>
      <w:pBdr>
        <w:top w:val="double" w:sz="6" w:space="0" w:color="auto"/>
        <w:bottom w:val="double" w:sz="6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b/>
      <w:bCs/>
      <w:kern w:val="0"/>
      <w:sz w:val="24"/>
      <w14:ligatures w14:val="none"/>
    </w:rPr>
  </w:style>
  <w:style w:type="paragraph" w:customStyle="1" w:styleId="xl73">
    <w:name w:val="xl73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74">
    <w:name w:val="xl74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75">
    <w:name w:val="xl75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76">
    <w:name w:val="xl76"/>
    <w:basedOn w:val="a"/>
    <w:rsid w:val="00DE04C0"/>
    <w:pPr>
      <w:widowControl/>
      <w:pBdr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77">
    <w:name w:val="xl77"/>
    <w:basedOn w:val="a"/>
    <w:rsid w:val="00DE04C0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78">
    <w:name w:val="xl78"/>
    <w:basedOn w:val="a"/>
    <w:rsid w:val="00DE04C0"/>
    <w:pPr>
      <w:widowControl/>
      <w:pBdr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79">
    <w:name w:val="xl79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80">
    <w:name w:val="xl80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81">
    <w:name w:val="xl81"/>
    <w:basedOn w:val="a"/>
    <w:rsid w:val="00DE04C0"/>
    <w:pPr>
      <w:widowControl/>
      <w:pBdr>
        <w:top w:val="double" w:sz="6" w:space="0" w:color="auto"/>
        <w:bottom w:val="double" w:sz="6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b/>
      <w:bCs/>
      <w:kern w:val="0"/>
      <w:sz w:val="24"/>
      <w14:ligatures w14:val="none"/>
    </w:rPr>
  </w:style>
  <w:style w:type="paragraph" w:customStyle="1" w:styleId="xl82">
    <w:name w:val="xl82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83">
    <w:name w:val="xl83"/>
    <w:basedOn w:val="a"/>
    <w:rsid w:val="00DE04C0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84">
    <w:name w:val="xl84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DE04C0"/>
    <w:pPr>
      <w:widowControl/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86">
    <w:name w:val="xl86"/>
    <w:basedOn w:val="a"/>
    <w:rsid w:val="00DE04C0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6"/>
      <w:szCs w:val="16"/>
      <w14:ligatures w14:val="none"/>
    </w:rPr>
  </w:style>
  <w:style w:type="paragraph" w:customStyle="1" w:styleId="xl87">
    <w:name w:val="xl87"/>
    <w:basedOn w:val="a"/>
    <w:rsid w:val="00DE04C0"/>
    <w:pPr>
      <w:widowControl/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88">
    <w:name w:val="xl88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89">
    <w:name w:val="xl89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90">
    <w:name w:val="xl90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91">
    <w:name w:val="xl91"/>
    <w:basedOn w:val="a"/>
    <w:rsid w:val="00DE04C0"/>
    <w:pPr>
      <w:widowControl/>
      <w:pBdr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92">
    <w:name w:val="xl92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93">
    <w:name w:val="xl93"/>
    <w:basedOn w:val="a"/>
    <w:rsid w:val="00DE04C0"/>
    <w:pPr>
      <w:widowControl/>
      <w:pBdr>
        <w:bottom w:val="single" w:sz="4" w:space="0" w:color="A6A6A6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94">
    <w:name w:val="xl94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95">
    <w:name w:val="xl95"/>
    <w:basedOn w:val="a"/>
    <w:rsid w:val="00DE04C0"/>
    <w:pPr>
      <w:widowControl/>
      <w:pBdr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96">
    <w:name w:val="xl96"/>
    <w:basedOn w:val="a"/>
    <w:rsid w:val="00DE04C0"/>
    <w:pPr>
      <w:widowControl/>
      <w:pBdr>
        <w:bottom w:val="single" w:sz="4" w:space="0" w:color="A6A6A6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97">
    <w:name w:val="xl97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98">
    <w:name w:val="xl98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99">
    <w:name w:val="xl99"/>
    <w:basedOn w:val="a"/>
    <w:rsid w:val="00DE04C0"/>
    <w:pPr>
      <w:widowControl/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00">
    <w:name w:val="xl100"/>
    <w:basedOn w:val="a"/>
    <w:rsid w:val="00DE04C0"/>
    <w:pPr>
      <w:widowControl/>
      <w:pBdr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01">
    <w:name w:val="xl101"/>
    <w:basedOn w:val="a"/>
    <w:rsid w:val="00DE04C0"/>
    <w:pPr>
      <w:widowControl/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02">
    <w:name w:val="xl102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03">
    <w:name w:val="xl103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04">
    <w:name w:val="xl104"/>
    <w:basedOn w:val="a"/>
    <w:rsid w:val="00DE04C0"/>
    <w:pPr>
      <w:widowControl/>
      <w:pBdr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05">
    <w:name w:val="xl105"/>
    <w:basedOn w:val="a"/>
    <w:rsid w:val="00DE04C0"/>
    <w:pPr>
      <w:widowControl/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06">
    <w:name w:val="xl106"/>
    <w:basedOn w:val="a"/>
    <w:rsid w:val="00DE04C0"/>
    <w:pPr>
      <w:widowControl/>
      <w:pBdr>
        <w:top w:val="double" w:sz="6" w:space="0" w:color="auto"/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07">
    <w:name w:val="xl107"/>
    <w:basedOn w:val="a"/>
    <w:rsid w:val="00DE04C0"/>
    <w:pPr>
      <w:widowControl/>
      <w:pBdr>
        <w:top w:val="double" w:sz="6" w:space="0" w:color="auto"/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108">
    <w:name w:val="xl108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09">
    <w:name w:val="xl109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10">
    <w:name w:val="xl110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11">
    <w:name w:val="xl111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112">
    <w:name w:val="xl112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13">
    <w:name w:val="xl113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14">
    <w:name w:val="xl114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15">
    <w:name w:val="xl115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16">
    <w:name w:val="xl116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17">
    <w:name w:val="xl117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18">
    <w:name w:val="xl118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19">
    <w:name w:val="xl119"/>
    <w:basedOn w:val="a"/>
    <w:rsid w:val="00DE04C0"/>
    <w:pPr>
      <w:widowControl/>
      <w:pBdr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120">
    <w:name w:val="xl120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21">
    <w:name w:val="xl121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22">
    <w:name w:val="xl122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23">
    <w:name w:val="xl123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24">
    <w:name w:val="xl124"/>
    <w:basedOn w:val="a"/>
    <w:rsid w:val="00DE04C0"/>
    <w:pPr>
      <w:widowControl/>
      <w:pBdr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125">
    <w:name w:val="xl125"/>
    <w:basedOn w:val="a"/>
    <w:rsid w:val="00DE04C0"/>
    <w:pPr>
      <w:widowControl/>
      <w:spacing w:before="100" w:beforeAutospacing="1" w:after="100" w:afterAutospacing="1"/>
      <w:jc w:val="center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26">
    <w:name w:val="xl126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27">
    <w:name w:val="xl127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28">
    <w:name w:val="xl128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29">
    <w:name w:val="xl129"/>
    <w:basedOn w:val="a"/>
    <w:rsid w:val="00DE04C0"/>
    <w:pPr>
      <w:widowControl/>
      <w:spacing w:before="100" w:beforeAutospacing="1" w:after="100" w:afterAutospacing="1"/>
      <w:jc w:val="center"/>
    </w:pPr>
    <w:rPr>
      <w:rFonts w:ascii="Arial" w:eastAsia="ＭＳ Ｐゴシック" w:hAnsi="Arial" w:cs="Arial"/>
      <w:color w:val="FF0000"/>
      <w:kern w:val="0"/>
      <w:sz w:val="18"/>
      <w:szCs w:val="18"/>
      <w14:ligatures w14:val="none"/>
    </w:rPr>
  </w:style>
  <w:style w:type="paragraph" w:customStyle="1" w:styleId="xl130">
    <w:name w:val="xl130"/>
    <w:basedOn w:val="a"/>
    <w:rsid w:val="00DE04C0"/>
    <w:pPr>
      <w:widowControl/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31">
    <w:name w:val="xl131"/>
    <w:basedOn w:val="a"/>
    <w:rsid w:val="00DE04C0"/>
    <w:pPr>
      <w:widowControl/>
      <w:pBdr>
        <w:bottom w:val="single" w:sz="4" w:space="0" w:color="A6A6A6"/>
      </w:pBdr>
      <w:spacing w:before="100" w:beforeAutospacing="1" w:after="100" w:afterAutospacing="1"/>
      <w:jc w:val="center"/>
    </w:pPr>
    <w:rPr>
      <w:rFonts w:ascii="Arial" w:eastAsia="ＭＳ Ｐゴシック" w:hAnsi="Arial" w:cs="Arial"/>
      <w:color w:val="FF0000"/>
      <w:kern w:val="0"/>
      <w:sz w:val="18"/>
      <w:szCs w:val="18"/>
      <w14:ligatures w14:val="none"/>
    </w:rPr>
  </w:style>
  <w:style w:type="paragraph" w:customStyle="1" w:styleId="xl132">
    <w:name w:val="xl132"/>
    <w:basedOn w:val="a"/>
    <w:rsid w:val="00DE04C0"/>
    <w:pPr>
      <w:widowControl/>
      <w:pBdr>
        <w:bottom w:val="single" w:sz="4" w:space="0" w:color="A6A6A6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33">
    <w:name w:val="xl133"/>
    <w:basedOn w:val="a"/>
    <w:rsid w:val="00DE04C0"/>
    <w:pPr>
      <w:widowControl/>
      <w:spacing w:before="100" w:beforeAutospacing="1" w:after="100" w:afterAutospacing="1"/>
      <w:jc w:val="righ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34">
    <w:name w:val="xl134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35">
    <w:name w:val="xl135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righ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36">
    <w:name w:val="xl136"/>
    <w:basedOn w:val="a"/>
    <w:rsid w:val="00DE04C0"/>
    <w:pPr>
      <w:widowControl/>
      <w:pBdr>
        <w:top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37">
    <w:name w:val="xl137"/>
    <w:basedOn w:val="a"/>
    <w:rsid w:val="00DE04C0"/>
    <w:pPr>
      <w:widowControl/>
      <w:pBdr>
        <w:top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38">
    <w:name w:val="xl138"/>
    <w:basedOn w:val="a"/>
    <w:rsid w:val="00DE04C0"/>
    <w:pPr>
      <w:widowControl/>
      <w:pBdr>
        <w:top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39">
    <w:name w:val="xl139"/>
    <w:basedOn w:val="a"/>
    <w:rsid w:val="00DE04C0"/>
    <w:pPr>
      <w:widowControl/>
      <w:pBdr>
        <w:top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40">
    <w:name w:val="xl140"/>
    <w:basedOn w:val="a"/>
    <w:rsid w:val="00DE04C0"/>
    <w:pPr>
      <w:widowControl/>
      <w:pBdr>
        <w:top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41">
    <w:name w:val="xl141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42">
    <w:name w:val="xl142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143">
    <w:name w:val="xl143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144">
    <w:name w:val="xl144"/>
    <w:basedOn w:val="a"/>
    <w:rsid w:val="00DE04C0"/>
    <w:pPr>
      <w:widowControl/>
      <w:pBdr>
        <w:top w:val="single" w:sz="4" w:space="0" w:color="A6A6A6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45">
    <w:name w:val="xl145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46">
    <w:name w:val="xl146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47">
    <w:name w:val="xl147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48">
    <w:name w:val="xl148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149">
    <w:name w:val="xl149"/>
    <w:basedOn w:val="a"/>
    <w:rsid w:val="00DE04C0"/>
    <w:pPr>
      <w:widowControl/>
      <w:pBdr>
        <w:top w:val="single" w:sz="4" w:space="0" w:color="auto"/>
        <w:bottom w:val="single" w:sz="4" w:space="0" w:color="A6A6A6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50">
    <w:name w:val="xl150"/>
    <w:basedOn w:val="a"/>
    <w:rsid w:val="00DE04C0"/>
    <w:pPr>
      <w:widowControl/>
      <w:spacing w:before="100" w:beforeAutospacing="1" w:after="100" w:afterAutospacing="1"/>
      <w:jc w:val="left"/>
    </w:pPr>
    <w:rPr>
      <w:rFonts w:ascii="Arial" w:eastAsia="ＭＳ Ｐゴシック" w:hAnsi="Arial" w:cs="Arial"/>
      <w:i/>
      <w:iCs/>
      <w:kern w:val="0"/>
      <w:sz w:val="20"/>
      <w:szCs w:val="20"/>
      <w14:ligatures w14:val="none"/>
    </w:rPr>
  </w:style>
  <w:style w:type="paragraph" w:customStyle="1" w:styleId="xl151">
    <w:name w:val="xl151"/>
    <w:basedOn w:val="a"/>
    <w:rsid w:val="00DE04C0"/>
    <w:pPr>
      <w:widowControl/>
      <w:pBdr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52">
    <w:name w:val="xl152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53">
    <w:name w:val="xl153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54">
    <w:name w:val="xl154"/>
    <w:basedOn w:val="a"/>
    <w:rsid w:val="00DE04C0"/>
    <w:pPr>
      <w:widowControl/>
      <w:pBdr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55">
    <w:name w:val="xl155"/>
    <w:basedOn w:val="a"/>
    <w:rsid w:val="00DE04C0"/>
    <w:pPr>
      <w:widowControl/>
      <w:pBdr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56">
    <w:name w:val="xl156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157">
    <w:name w:val="xl157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158">
    <w:name w:val="xl158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0"/>
      <w:szCs w:val="20"/>
      <w14:ligatures w14:val="none"/>
    </w:rPr>
  </w:style>
  <w:style w:type="paragraph" w:customStyle="1" w:styleId="xl159">
    <w:name w:val="xl159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righ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60">
    <w:name w:val="xl160"/>
    <w:basedOn w:val="a"/>
    <w:rsid w:val="00DE04C0"/>
    <w:pPr>
      <w:widowControl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b/>
      <w:bCs/>
      <w:color w:val="FF0000"/>
      <w:kern w:val="0"/>
      <w:sz w:val="18"/>
      <w:szCs w:val="18"/>
      <w14:ligatures w14:val="none"/>
    </w:rPr>
  </w:style>
  <w:style w:type="paragraph" w:customStyle="1" w:styleId="xl161">
    <w:name w:val="xl161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62">
    <w:name w:val="xl162"/>
    <w:basedOn w:val="a"/>
    <w:rsid w:val="00DE04C0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63">
    <w:name w:val="xl163"/>
    <w:basedOn w:val="a"/>
    <w:rsid w:val="00DE04C0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64">
    <w:name w:val="xl164"/>
    <w:basedOn w:val="a"/>
    <w:rsid w:val="00DE04C0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65">
    <w:name w:val="xl165"/>
    <w:basedOn w:val="a"/>
    <w:rsid w:val="00DE04C0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66">
    <w:name w:val="xl166"/>
    <w:basedOn w:val="a"/>
    <w:rsid w:val="00DE04C0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67">
    <w:name w:val="xl167"/>
    <w:basedOn w:val="a"/>
    <w:rsid w:val="00DE04C0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24"/>
      <w14:ligatures w14:val="none"/>
    </w:rPr>
  </w:style>
  <w:style w:type="paragraph" w:customStyle="1" w:styleId="xl168">
    <w:name w:val="xl168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69">
    <w:name w:val="xl169"/>
    <w:basedOn w:val="a"/>
    <w:rsid w:val="00DE04C0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20"/>
      <w:szCs w:val="20"/>
      <w14:ligatures w14:val="none"/>
    </w:rPr>
  </w:style>
  <w:style w:type="paragraph" w:customStyle="1" w:styleId="xl170">
    <w:name w:val="xl170"/>
    <w:basedOn w:val="a"/>
    <w:rsid w:val="00DE04C0"/>
    <w:pPr>
      <w:widowControl/>
      <w:pBdr>
        <w:top w:val="single" w:sz="4" w:space="0" w:color="A6A6A6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20"/>
      <w:szCs w:val="20"/>
      <w14:ligatures w14:val="none"/>
    </w:rPr>
  </w:style>
  <w:style w:type="paragraph" w:customStyle="1" w:styleId="xl171">
    <w:name w:val="xl171"/>
    <w:basedOn w:val="a"/>
    <w:rsid w:val="00DE04C0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20"/>
      <w:szCs w:val="20"/>
      <w14:ligatures w14:val="none"/>
    </w:rPr>
  </w:style>
  <w:style w:type="paragraph" w:customStyle="1" w:styleId="xl172">
    <w:name w:val="xl172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hd w:val="clear" w:color="000000" w:fill="D9D9D9"/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73">
    <w:name w:val="xl173"/>
    <w:basedOn w:val="a"/>
    <w:rsid w:val="00DE04C0"/>
    <w:pPr>
      <w:widowControl/>
      <w:pBdr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74">
    <w:name w:val="xl174"/>
    <w:basedOn w:val="a"/>
    <w:rsid w:val="00DE04C0"/>
    <w:pPr>
      <w:widowControl/>
      <w:pBdr>
        <w:bottom w:val="single" w:sz="4" w:space="0" w:color="A6A6A6"/>
      </w:pBdr>
      <w:shd w:val="clear" w:color="000000" w:fill="D9D9D9"/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75">
    <w:name w:val="xl175"/>
    <w:basedOn w:val="a"/>
    <w:rsid w:val="00DE04C0"/>
    <w:pPr>
      <w:widowControl/>
      <w:pBdr>
        <w:top w:val="single" w:sz="4" w:space="0" w:color="A6A6A6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20"/>
      <w:szCs w:val="20"/>
      <w14:ligatures w14:val="none"/>
    </w:rPr>
  </w:style>
  <w:style w:type="paragraph" w:customStyle="1" w:styleId="xl176">
    <w:name w:val="xl176"/>
    <w:basedOn w:val="a"/>
    <w:rsid w:val="00DE04C0"/>
    <w:pPr>
      <w:widowControl/>
      <w:pBdr>
        <w:top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color w:val="FF0000"/>
      <w:kern w:val="0"/>
      <w:sz w:val="18"/>
      <w:szCs w:val="18"/>
      <w14:ligatures w14:val="none"/>
    </w:rPr>
  </w:style>
  <w:style w:type="paragraph" w:customStyle="1" w:styleId="xl177">
    <w:name w:val="xl177"/>
    <w:basedOn w:val="a"/>
    <w:rsid w:val="00DE04C0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20"/>
      <w:szCs w:val="20"/>
      <w14:ligatures w14:val="none"/>
    </w:rPr>
  </w:style>
  <w:style w:type="paragraph" w:customStyle="1" w:styleId="xl178">
    <w:name w:val="xl178"/>
    <w:basedOn w:val="a"/>
    <w:rsid w:val="00DE04C0"/>
    <w:pPr>
      <w:widowControl/>
      <w:pBdr>
        <w:top w:val="single" w:sz="4" w:space="0" w:color="A6A6A6"/>
      </w:pBdr>
      <w:shd w:val="clear" w:color="000000" w:fill="D9D9D9"/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79">
    <w:name w:val="xl179"/>
    <w:basedOn w:val="a"/>
    <w:rsid w:val="00DE04C0"/>
    <w:pPr>
      <w:widowControl/>
      <w:pBdr>
        <w:top w:val="single" w:sz="4" w:space="0" w:color="A6A6A6"/>
        <w:bottom w:val="single" w:sz="4" w:space="0" w:color="A6A6A6"/>
      </w:pBdr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80">
    <w:name w:val="xl180"/>
    <w:basedOn w:val="a"/>
    <w:rsid w:val="00DE04C0"/>
    <w:pPr>
      <w:widowControl/>
      <w:pBdr>
        <w:top w:val="double" w:sz="6" w:space="0" w:color="auto"/>
        <w:bottom w:val="single" w:sz="4" w:space="0" w:color="A6A6A6"/>
      </w:pBdr>
      <w:shd w:val="clear" w:color="000000" w:fill="D9D9D9"/>
      <w:spacing w:before="100" w:beforeAutospacing="1" w:after="100" w:afterAutospacing="1"/>
      <w:jc w:val="left"/>
    </w:pPr>
    <w:rPr>
      <w:rFonts w:ascii="Arial" w:eastAsia="ＭＳ Ｐゴシック" w:hAnsi="Arial" w:cs="Arial"/>
      <w:b/>
      <w:bCs/>
      <w:kern w:val="0"/>
      <w:sz w:val="18"/>
      <w:szCs w:val="18"/>
      <w14:ligatures w14:val="none"/>
    </w:rPr>
  </w:style>
  <w:style w:type="paragraph" w:customStyle="1" w:styleId="xl181">
    <w:name w:val="xl181"/>
    <w:basedOn w:val="a"/>
    <w:rsid w:val="00DE04C0"/>
    <w:pPr>
      <w:widowControl/>
      <w:pBdr>
        <w:top w:val="double" w:sz="6" w:space="0" w:color="auto"/>
        <w:bottom w:val="single" w:sz="4" w:space="0" w:color="A6A6A6"/>
      </w:pBdr>
      <w:shd w:val="clear" w:color="000000" w:fill="D9D9D9"/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82">
    <w:name w:val="xl182"/>
    <w:basedOn w:val="a"/>
    <w:rsid w:val="00DE04C0"/>
    <w:pPr>
      <w:widowControl/>
      <w:pBdr>
        <w:bottom w:val="single" w:sz="4" w:space="0" w:color="A6A6A6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  <w:style w:type="paragraph" w:customStyle="1" w:styleId="xl183">
    <w:name w:val="xl183"/>
    <w:basedOn w:val="a"/>
    <w:rsid w:val="00DE04C0"/>
    <w:pPr>
      <w:widowControl/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6"/>
      <w:szCs w:val="16"/>
      <w14:ligatures w14:val="none"/>
    </w:rPr>
  </w:style>
  <w:style w:type="paragraph" w:customStyle="1" w:styleId="xl184">
    <w:name w:val="xl184"/>
    <w:basedOn w:val="a"/>
    <w:rsid w:val="00DE04C0"/>
    <w:pPr>
      <w:widowControl/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6"/>
      <w:szCs w:val="16"/>
      <w14:ligatures w14:val="none"/>
    </w:rPr>
  </w:style>
  <w:style w:type="paragraph" w:customStyle="1" w:styleId="xl185">
    <w:name w:val="xl185"/>
    <w:basedOn w:val="a"/>
    <w:rsid w:val="00DE04C0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86">
    <w:name w:val="xl186"/>
    <w:basedOn w:val="a"/>
    <w:rsid w:val="00DE04C0"/>
    <w:pPr>
      <w:widowControl/>
      <w:pBdr>
        <w:top w:val="single" w:sz="4" w:space="0" w:color="BFBFBF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87">
    <w:name w:val="xl187"/>
    <w:basedOn w:val="a"/>
    <w:rsid w:val="00DE04C0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88">
    <w:name w:val="xl188"/>
    <w:basedOn w:val="a"/>
    <w:rsid w:val="00DE04C0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89">
    <w:name w:val="xl189"/>
    <w:basedOn w:val="a"/>
    <w:rsid w:val="00DE04C0"/>
    <w:pPr>
      <w:widowControl/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5"/>
      <w:szCs w:val="15"/>
      <w14:ligatures w14:val="none"/>
    </w:rPr>
  </w:style>
  <w:style w:type="paragraph" w:customStyle="1" w:styleId="xl190">
    <w:name w:val="xl190"/>
    <w:basedOn w:val="a"/>
    <w:rsid w:val="00DE04C0"/>
    <w:pPr>
      <w:widowControl/>
      <w:pBdr>
        <w:top w:val="single" w:sz="4" w:space="0" w:color="A6A6A6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18"/>
      <w:szCs w:val="18"/>
      <w14:ligatures w14:val="none"/>
    </w:rPr>
  </w:style>
  <w:style w:type="paragraph" w:customStyle="1" w:styleId="xl191">
    <w:name w:val="xl191"/>
    <w:basedOn w:val="a"/>
    <w:rsid w:val="00DE04C0"/>
    <w:pPr>
      <w:widowControl/>
      <w:pBdr>
        <w:top w:val="single" w:sz="4" w:space="0" w:color="A6A6A6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Arial" w:eastAsia="ＭＳ Ｐゴシック" w:hAnsi="Arial" w:cs="Arial"/>
      <w:kern w:val="0"/>
      <w:sz w:val="20"/>
      <w:szCs w:val="20"/>
      <w14:ligatures w14:val="none"/>
    </w:rPr>
  </w:style>
  <w:style w:type="paragraph" w:styleId="ad">
    <w:name w:val="header"/>
    <w:basedOn w:val="a"/>
    <w:link w:val="ae"/>
    <w:uiPriority w:val="99"/>
    <w:unhideWhenUsed/>
    <w:rsid w:val="00FE43E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FE43EE"/>
  </w:style>
  <w:style w:type="paragraph" w:styleId="af">
    <w:name w:val="footer"/>
    <w:basedOn w:val="a"/>
    <w:link w:val="af0"/>
    <w:uiPriority w:val="99"/>
    <w:unhideWhenUsed/>
    <w:rsid w:val="00FE43EE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FE43EE"/>
  </w:style>
  <w:style w:type="paragraph" w:styleId="af1">
    <w:name w:val="Revision"/>
    <w:hidden/>
    <w:uiPriority w:val="99"/>
    <w:semiHidden/>
    <w:rsid w:val="009C5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B7D12FE0122D4EB3688CC0C98140C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E18C1B-6B56-5648-AE89-2EA688E7888E}"/>
      </w:docPartPr>
      <w:docPartBody>
        <w:p w:rsidR="00FC6D96" w:rsidRDefault="00FC6D96" w:rsidP="00FC6D96">
          <w:pPr>
            <w:pStyle w:val="65B7D12FE0122D4EB3688CC0C98140CA"/>
          </w:pPr>
          <w:r>
            <w:rPr>
              <w:lang w:val="ja-JP"/>
            </w:rPr>
            <w:t>[ここに入力]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96"/>
    <w:rsid w:val="00A12E70"/>
    <w:rsid w:val="00CD447D"/>
    <w:rsid w:val="00FC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B7D12FE0122D4EB3688CC0C98140CA">
    <w:name w:val="65B7D12FE0122D4EB3688CC0C98140CA"/>
    <w:rsid w:val="00FC6D96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C52E1EFDCF6F64990155574BBDBDC84" ma:contentTypeVersion="14" ma:contentTypeDescription="新しいドキュメントを作成します。" ma:contentTypeScope="" ma:versionID="6e124a9caf2b0fe2a4915bf8f5e64695">
  <xsd:schema xmlns:xsd="http://www.w3.org/2001/XMLSchema" xmlns:xs="http://www.w3.org/2001/XMLSchema" xmlns:p="http://schemas.microsoft.com/office/2006/metadata/properties" xmlns:ns2="63281834-bd77-4da8-9b5c-8cdc7ad0c569" xmlns:ns3="64183b6c-8ea3-4ca2-af76-7bf4d48b8167" targetNamespace="http://schemas.microsoft.com/office/2006/metadata/properties" ma:root="true" ma:fieldsID="fe9207a5cff4e72eeba83cbb09ed34df" ns2:_="" ns3:_="">
    <xsd:import namespace="63281834-bd77-4da8-9b5c-8cdc7ad0c569"/>
    <xsd:import namespace="64183b6c-8ea3-4ca2-af76-7bf4d48b8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1834-bd77-4da8-9b5c-8cdc7ad0c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3b6c-8ea3-4ca2-af76-7bf4d48b8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281834-bd77-4da8-9b5c-8cdc7ad0c5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E75E52-3998-4ADF-AFBA-71F01589C6D7}"/>
</file>

<file path=customXml/itemProps2.xml><?xml version="1.0" encoding="utf-8"?>
<ds:datastoreItem xmlns:ds="http://schemas.openxmlformats.org/officeDocument/2006/customXml" ds:itemID="{5FB944C6-E4B2-FF4E-BB1D-34FF52DABF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0F69E2-8D83-4B4F-8DE6-A3C7DE59CF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9ACFE9-2699-4D76-B5A9-053DCC1A82DF}">
  <ds:schemaRefs>
    <ds:schemaRef ds:uri="http://schemas.microsoft.com/office/2006/metadata/properties"/>
    <ds:schemaRef ds:uri="http://schemas.microsoft.com/office/infopath/2007/PartnerControls"/>
    <ds:schemaRef ds:uri="63281834-bd77-4da8-9b5c-8cdc7ad0c5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3538</Words>
  <Characters>20169</Characters>
  <Application>Microsoft Office Word</Application>
  <DocSecurity>0</DocSecurity>
  <Lines>168</Lines>
  <Paragraphs>47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Yudai Etsunaga</dc:creator>
  <cp:keywords/>
  <dc:description/>
  <cp:lastModifiedBy>Yudai Etsunaga</cp:lastModifiedBy>
  <cp:revision>13</cp:revision>
  <dcterms:created xsi:type="dcterms:W3CDTF">2024-03-31T00:54:00Z</dcterms:created>
  <dcterms:modified xsi:type="dcterms:W3CDTF">2024-07-08T04:55:00Z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0x0101009C52E1EFDCF6F64990155574BBDBDC84</vt:lpwstr>
  </property>
  <property fmtid="{D5CDD505-2E9C-101B-9397-08002B2CF9AE}" pid="3" name="GrammarlyDocumentId">
    <vt:lpwstr>d81565c79fd8684de0d43c0ba73e40ef100f22c4f04f59b529a1a1cebbda9aae</vt:lpwstr>
  </property>
  <property fmtid="{D5CDD505-2E9C-101B-9397-08002B2CF9AE}" pid="4" name="MediaServiceImageTags">
    <vt:lpwstr/>
  </property>
</Properties>
</file>